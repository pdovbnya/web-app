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731" w:type="pct"/>
        <w:tblLayout w:type="fixed"/>
        <w:tblLook w:val="0000" w:firstRow="0" w:lastRow="0" w:firstColumn="0" w:lastColumn="0" w:noHBand="0" w:noVBand="0"/>
      </w:tblPr>
      <w:tblGrid>
        <w:gridCol w:w="5265"/>
      </w:tblGrid>
      <w:tr w:rsidR="00B73771" w:rsidRPr="00247707" w14:paraId="2374A46D" w14:textId="77777777" w:rsidTr="00472712">
        <w:tc>
          <w:tcPr>
            <w:tcW w:w="5000" w:type="pct"/>
          </w:tcPr>
          <w:p w14:paraId="1F8A9B4D" w14:textId="77777777" w:rsidR="00B73771" w:rsidRPr="00247707" w:rsidRDefault="00B73771" w:rsidP="00A255F5">
            <w:pPr>
              <w:spacing w:line="276" w:lineRule="auto"/>
              <w:jc w:val="right"/>
              <w:rPr>
                <w:rFonts w:ascii="Tahoma" w:hAnsi="Tahoma" w:cs="Tahoma"/>
              </w:rPr>
            </w:pPr>
            <w:bookmarkStart w:id="0" w:name="_Toc9608706"/>
            <w:bookmarkStart w:id="1" w:name="_Toc13565855"/>
            <w:r w:rsidRPr="00247707"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65408" behindDoc="1" locked="0" layoutInCell="0" allowOverlap="1" wp14:anchorId="628CDCFE" wp14:editId="5106E313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90170</wp:posOffset>
                  </wp:positionV>
                  <wp:extent cx="1028700" cy="89535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5455"/>
                          <a:stretch/>
                        </pic:blipFill>
                        <pic:spPr bwMode="auto">
                          <a:xfrm>
                            <a:off x="0" y="0"/>
                            <a:ext cx="10287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CD4C010" w14:textId="77777777" w:rsidR="00B73771" w:rsidRPr="00247707" w:rsidRDefault="00B73771" w:rsidP="00A255F5">
      <w:pPr>
        <w:spacing w:line="276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b/>
          <w:noProof/>
        </w:rPr>
        <w:drawing>
          <wp:anchor distT="0" distB="0" distL="114300" distR="114300" simplePos="0" relativeHeight="251666432" behindDoc="0" locked="0" layoutInCell="1" allowOverlap="1" wp14:anchorId="104231D6" wp14:editId="567EA1BA">
            <wp:simplePos x="0" y="0"/>
            <wp:positionH relativeFrom="column">
              <wp:posOffset>3723640</wp:posOffset>
            </wp:positionH>
            <wp:positionV relativeFrom="paragraph">
              <wp:posOffset>-127000</wp:posOffset>
            </wp:positionV>
            <wp:extent cx="2314575" cy="547264"/>
            <wp:effectExtent l="0" t="0" r="0" b="5715"/>
            <wp:wrapThrough wrapText="bothSides">
              <wp:wrapPolygon edited="0">
                <wp:start x="0" y="0"/>
                <wp:lineTo x="0" y="21073"/>
                <wp:lineTo x="21333" y="21073"/>
                <wp:lineTo x="21333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EX Logo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4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9172F" w14:textId="77777777" w:rsidR="00B73771" w:rsidRPr="00247707" w:rsidRDefault="00B73771" w:rsidP="00A255F5">
      <w:pPr>
        <w:autoSpaceDE w:val="0"/>
        <w:autoSpaceDN w:val="0"/>
        <w:spacing w:line="276" w:lineRule="auto"/>
        <w:jc w:val="center"/>
        <w:rPr>
          <w:rFonts w:ascii="Tahoma" w:hAnsi="Tahoma" w:cs="Tahoma"/>
          <w:b/>
        </w:rPr>
      </w:pPr>
    </w:p>
    <w:p w14:paraId="5B5B12BB" w14:textId="77777777" w:rsidR="00B73771" w:rsidRPr="00247707" w:rsidRDefault="00B73771" w:rsidP="00A255F5">
      <w:pPr>
        <w:autoSpaceDE w:val="0"/>
        <w:autoSpaceDN w:val="0"/>
        <w:spacing w:line="276" w:lineRule="auto"/>
        <w:jc w:val="center"/>
        <w:rPr>
          <w:rFonts w:ascii="Tahoma" w:hAnsi="Tahoma" w:cs="Tahoma"/>
          <w:b/>
        </w:rPr>
      </w:pPr>
    </w:p>
    <w:p w14:paraId="4FEA73AA" w14:textId="77777777" w:rsidR="00B73771" w:rsidRPr="00247707" w:rsidRDefault="00B73771" w:rsidP="00A255F5">
      <w:pPr>
        <w:autoSpaceDE w:val="0"/>
        <w:autoSpaceDN w:val="0"/>
        <w:spacing w:line="276" w:lineRule="auto"/>
        <w:jc w:val="center"/>
        <w:rPr>
          <w:rFonts w:ascii="Tahoma" w:hAnsi="Tahoma" w:cs="Tahoma"/>
          <w:b/>
        </w:rPr>
      </w:pPr>
    </w:p>
    <w:p w14:paraId="70641187" w14:textId="77777777" w:rsidR="00B73771" w:rsidRPr="00247707" w:rsidRDefault="00B73771" w:rsidP="00A255F5">
      <w:pPr>
        <w:autoSpaceDE w:val="0"/>
        <w:autoSpaceDN w:val="0"/>
        <w:spacing w:line="276" w:lineRule="auto"/>
        <w:jc w:val="center"/>
        <w:rPr>
          <w:rFonts w:ascii="Tahoma" w:hAnsi="Tahoma" w:cs="Tahoma"/>
          <w:b/>
        </w:rPr>
      </w:pPr>
    </w:p>
    <w:p w14:paraId="4A0160E7" w14:textId="77777777" w:rsidR="00B73771" w:rsidRPr="00247707" w:rsidRDefault="00B73771" w:rsidP="00A255F5">
      <w:pPr>
        <w:autoSpaceDE w:val="0"/>
        <w:autoSpaceDN w:val="0"/>
        <w:spacing w:line="276" w:lineRule="auto"/>
        <w:jc w:val="center"/>
        <w:rPr>
          <w:rFonts w:ascii="Tahoma" w:hAnsi="Tahoma" w:cs="Tahoma"/>
          <w:b/>
        </w:rPr>
      </w:pPr>
    </w:p>
    <w:p w14:paraId="31EF574F" w14:textId="77777777" w:rsidR="00B73771" w:rsidRPr="00247707" w:rsidRDefault="00B73771" w:rsidP="00A255F5">
      <w:pPr>
        <w:autoSpaceDE w:val="0"/>
        <w:autoSpaceDN w:val="0"/>
        <w:spacing w:line="276" w:lineRule="auto"/>
        <w:jc w:val="center"/>
        <w:rPr>
          <w:rFonts w:ascii="Tahoma" w:hAnsi="Tahoma" w:cs="Tahoma"/>
          <w:b/>
        </w:rPr>
      </w:pPr>
    </w:p>
    <w:p w14:paraId="45F53FED" w14:textId="77777777" w:rsidR="00B73771" w:rsidRPr="00247707" w:rsidRDefault="00B73771" w:rsidP="00A255F5">
      <w:pPr>
        <w:autoSpaceDE w:val="0"/>
        <w:autoSpaceDN w:val="0"/>
        <w:spacing w:line="276" w:lineRule="auto"/>
        <w:jc w:val="center"/>
        <w:rPr>
          <w:rFonts w:ascii="Tahoma" w:hAnsi="Tahoma" w:cs="Tahoma"/>
          <w:b/>
        </w:rPr>
      </w:pPr>
    </w:p>
    <w:p w14:paraId="6CA232D9" w14:textId="77777777" w:rsidR="00B73771" w:rsidRPr="00247707" w:rsidRDefault="00B73771" w:rsidP="00A255F5">
      <w:pPr>
        <w:autoSpaceDE w:val="0"/>
        <w:autoSpaceDN w:val="0"/>
        <w:spacing w:line="276" w:lineRule="auto"/>
        <w:ind w:firstLine="0"/>
        <w:jc w:val="center"/>
        <w:rPr>
          <w:rFonts w:ascii="Tahoma" w:hAnsi="Tahoma" w:cs="Tahoma"/>
          <w:b/>
        </w:rPr>
      </w:pPr>
    </w:p>
    <w:p w14:paraId="2585A12D" w14:textId="77777777" w:rsidR="00B73771" w:rsidRPr="00247707" w:rsidRDefault="00B73771" w:rsidP="00A255F5">
      <w:pPr>
        <w:autoSpaceDE w:val="0"/>
        <w:autoSpaceDN w:val="0"/>
        <w:spacing w:line="276" w:lineRule="auto"/>
        <w:jc w:val="center"/>
        <w:rPr>
          <w:rFonts w:ascii="Tahoma" w:hAnsi="Tahoma" w:cs="Tahoma"/>
          <w:b/>
        </w:rPr>
      </w:pPr>
    </w:p>
    <w:p w14:paraId="1284F605" w14:textId="77777777" w:rsidR="00B73771" w:rsidRPr="006A5F27" w:rsidRDefault="00B73771" w:rsidP="00A255F5">
      <w:pPr>
        <w:autoSpaceDE w:val="0"/>
        <w:autoSpaceDN w:val="0"/>
        <w:spacing w:line="276" w:lineRule="auto"/>
        <w:jc w:val="center"/>
        <w:rPr>
          <w:rFonts w:ascii="Tahoma" w:hAnsi="Tahoma" w:cs="Tahoma"/>
          <w:b/>
          <w:lang w:val="en-US"/>
        </w:rPr>
      </w:pPr>
    </w:p>
    <w:p w14:paraId="11DED9E9" w14:textId="77777777" w:rsidR="00B73771" w:rsidRDefault="00B73771" w:rsidP="00A255F5">
      <w:pPr>
        <w:autoSpaceDE w:val="0"/>
        <w:autoSpaceDN w:val="0"/>
        <w:spacing w:line="276" w:lineRule="auto"/>
        <w:jc w:val="center"/>
        <w:rPr>
          <w:rFonts w:ascii="Tahoma" w:hAnsi="Tahoma" w:cs="Tahoma"/>
          <w:b/>
        </w:rPr>
      </w:pPr>
    </w:p>
    <w:p w14:paraId="2D5A8D0C" w14:textId="77777777" w:rsidR="00B73771" w:rsidRPr="00247707" w:rsidRDefault="00B73771" w:rsidP="00A255F5">
      <w:pPr>
        <w:autoSpaceDE w:val="0"/>
        <w:autoSpaceDN w:val="0"/>
        <w:spacing w:line="276" w:lineRule="auto"/>
        <w:jc w:val="center"/>
        <w:rPr>
          <w:rFonts w:ascii="Tahoma" w:hAnsi="Tahoma" w:cs="Tahoma"/>
          <w:b/>
        </w:rPr>
      </w:pPr>
    </w:p>
    <w:p w14:paraId="05E1D131" w14:textId="77777777" w:rsidR="00F1674E" w:rsidRDefault="00F1674E" w:rsidP="00A255F5">
      <w:pPr>
        <w:pStyle w:val="Default"/>
        <w:spacing w:line="276" w:lineRule="auto"/>
        <w:jc w:val="center"/>
        <w:rPr>
          <w:rFonts w:ascii="Tahoma" w:hAnsi="Tahoma" w:cs="Tahoma"/>
          <w:b/>
          <w:bCs/>
          <w:color w:val="auto"/>
          <w:sz w:val="36"/>
          <w:szCs w:val="36"/>
        </w:rPr>
      </w:pPr>
      <w:r>
        <w:rPr>
          <w:rFonts w:ascii="Tahoma" w:hAnsi="Tahoma" w:cs="Tahoma"/>
          <w:b/>
          <w:bCs/>
          <w:color w:val="auto"/>
          <w:sz w:val="36"/>
          <w:szCs w:val="36"/>
        </w:rPr>
        <w:t>ЦЕНОВАЯ КОНВЕНЦИЯ</w:t>
      </w:r>
    </w:p>
    <w:p w14:paraId="4322F162" w14:textId="77777777" w:rsidR="00B73771" w:rsidRPr="00472712" w:rsidRDefault="00F1674E" w:rsidP="00A255F5">
      <w:pPr>
        <w:pStyle w:val="Default"/>
        <w:spacing w:line="276" w:lineRule="auto"/>
        <w:jc w:val="center"/>
        <w:rPr>
          <w:rFonts w:ascii="Tahoma" w:hAnsi="Tahoma" w:cs="Tahoma"/>
          <w:b/>
          <w:bCs/>
          <w:color w:val="auto"/>
        </w:rPr>
      </w:pPr>
      <w:r>
        <w:rPr>
          <w:rFonts w:ascii="Tahoma" w:hAnsi="Tahoma" w:cs="Tahoma"/>
          <w:b/>
          <w:bCs/>
          <w:color w:val="auto"/>
          <w:sz w:val="36"/>
          <w:szCs w:val="36"/>
        </w:rPr>
        <w:t>ДЛЯ</w:t>
      </w:r>
      <w:r w:rsidR="001524FD" w:rsidRPr="00472712">
        <w:rPr>
          <w:rFonts w:ascii="Tahoma" w:hAnsi="Tahoma" w:cs="Tahoma"/>
          <w:b/>
          <w:bCs/>
          <w:color w:val="auto"/>
          <w:sz w:val="36"/>
          <w:szCs w:val="36"/>
        </w:rPr>
        <w:t xml:space="preserve"> ИПОТЕЧНЫХ ЦЕННЫХ БУМАГ</w:t>
      </w:r>
    </w:p>
    <w:p w14:paraId="2E93195D" w14:textId="77777777" w:rsidR="00B73771" w:rsidRPr="00247707" w:rsidRDefault="00B73771" w:rsidP="00A255F5">
      <w:pPr>
        <w:pStyle w:val="Default"/>
        <w:spacing w:line="276" w:lineRule="auto"/>
        <w:jc w:val="center"/>
        <w:rPr>
          <w:rFonts w:ascii="Tahoma" w:hAnsi="Tahoma" w:cs="Tahoma"/>
        </w:rPr>
      </w:pPr>
    </w:p>
    <w:p w14:paraId="5C40D9AD" w14:textId="77777777" w:rsidR="00B73771" w:rsidRPr="00472712" w:rsidRDefault="00204E94" w:rsidP="00A255F5">
      <w:pPr>
        <w:spacing w:line="276" w:lineRule="auto"/>
        <w:ind w:firstLine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Версия 1.1</w:t>
      </w:r>
    </w:p>
    <w:p w14:paraId="3EEBBA55" w14:textId="77777777" w:rsidR="00B73771" w:rsidRPr="00247707" w:rsidRDefault="00B73771" w:rsidP="00A255F5">
      <w:pPr>
        <w:spacing w:line="276" w:lineRule="auto"/>
        <w:ind w:firstLine="0"/>
        <w:jc w:val="center"/>
        <w:rPr>
          <w:rFonts w:ascii="Tahoma" w:hAnsi="Tahoma" w:cs="Tahoma"/>
        </w:rPr>
      </w:pPr>
    </w:p>
    <w:p w14:paraId="74582BB6" w14:textId="77777777" w:rsidR="00B73771" w:rsidRPr="00247707" w:rsidRDefault="00B73771" w:rsidP="00A255F5">
      <w:pPr>
        <w:spacing w:line="276" w:lineRule="auto"/>
        <w:ind w:firstLine="0"/>
        <w:jc w:val="center"/>
        <w:rPr>
          <w:rFonts w:ascii="Tahoma" w:hAnsi="Tahoma" w:cs="Tahoma"/>
        </w:rPr>
      </w:pPr>
    </w:p>
    <w:p w14:paraId="7591E757" w14:textId="77777777" w:rsidR="00B73771" w:rsidRPr="00247707" w:rsidRDefault="00B73771" w:rsidP="00A255F5">
      <w:pPr>
        <w:spacing w:line="276" w:lineRule="auto"/>
        <w:ind w:firstLine="0"/>
        <w:jc w:val="center"/>
        <w:rPr>
          <w:rFonts w:ascii="Tahoma" w:hAnsi="Tahoma" w:cs="Tahoma"/>
        </w:rPr>
      </w:pPr>
    </w:p>
    <w:p w14:paraId="7964E91E" w14:textId="77777777" w:rsidR="00B73771" w:rsidRPr="00247707" w:rsidRDefault="00B73771" w:rsidP="00A255F5">
      <w:pPr>
        <w:spacing w:line="276" w:lineRule="auto"/>
        <w:ind w:firstLine="0"/>
        <w:jc w:val="center"/>
        <w:rPr>
          <w:rFonts w:ascii="Tahoma" w:hAnsi="Tahoma" w:cs="Tahoma"/>
        </w:rPr>
      </w:pPr>
      <w:bookmarkStart w:id="2" w:name="_GoBack"/>
      <w:bookmarkEnd w:id="2"/>
    </w:p>
    <w:p w14:paraId="2F500F1F" w14:textId="77777777" w:rsidR="00B73771" w:rsidRPr="00247707" w:rsidRDefault="00B73771" w:rsidP="00A255F5">
      <w:pPr>
        <w:spacing w:line="276" w:lineRule="auto"/>
        <w:ind w:firstLine="0"/>
        <w:jc w:val="center"/>
        <w:rPr>
          <w:rFonts w:ascii="Tahoma" w:hAnsi="Tahoma" w:cs="Tahoma"/>
        </w:rPr>
      </w:pPr>
    </w:p>
    <w:p w14:paraId="2D60EF68" w14:textId="77777777" w:rsidR="00B73771" w:rsidRPr="00247707" w:rsidRDefault="00B73771" w:rsidP="00A255F5">
      <w:pPr>
        <w:spacing w:line="276" w:lineRule="auto"/>
        <w:ind w:firstLine="0"/>
        <w:jc w:val="center"/>
        <w:rPr>
          <w:rFonts w:ascii="Tahoma" w:hAnsi="Tahoma" w:cs="Tahoma"/>
        </w:rPr>
      </w:pPr>
    </w:p>
    <w:p w14:paraId="7ACD25C5" w14:textId="77777777" w:rsidR="00B73771" w:rsidRPr="00247707" w:rsidRDefault="00B73771" w:rsidP="00A255F5">
      <w:pPr>
        <w:spacing w:line="276" w:lineRule="auto"/>
        <w:ind w:firstLine="0"/>
        <w:jc w:val="center"/>
        <w:rPr>
          <w:rFonts w:ascii="Tahoma" w:hAnsi="Tahoma" w:cs="Tahoma"/>
        </w:rPr>
      </w:pPr>
    </w:p>
    <w:p w14:paraId="2B2EF13A" w14:textId="77777777" w:rsidR="00B73771" w:rsidRPr="00247707" w:rsidRDefault="00B73771" w:rsidP="00A255F5">
      <w:pPr>
        <w:spacing w:line="276" w:lineRule="auto"/>
        <w:ind w:firstLine="0"/>
        <w:jc w:val="center"/>
        <w:rPr>
          <w:rFonts w:ascii="Tahoma" w:hAnsi="Tahoma" w:cs="Tahoma"/>
        </w:rPr>
      </w:pPr>
    </w:p>
    <w:p w14:paraId="42E8FEE2" w14:textId="77777777" w:rsidR="00B73771" w:rsidRPr="00247707" w:rsidRDefault="00B73771" w:rsidP="00A255F5">
      <w:pPr>
        <w:spacing w:line="276" w:lineRule="auto"/>
        <w:ind w:firstLine="0"/>
        <w:jc w:val="center"/>
        <w:rPr>
          <w:rFonts w:ascii="Tahoma" w:hAnsi="Tahoma" w:cs="Tahoma"/>
        </w:rPr>
      </w:pPr>
    </w:p>
    <w:p w14:paraId="7F870282" w14:textId="77777777" w:rsidR="00B73771" w:rsidRPr="00247707" w:rsidRDefault="00B73771" w:rsidP="00A255F5">
      <w:pPr>
        <w:spacing w:line="276" w:lineRule="auto"/>
        <w:ind w:firstLine="0"/>
        <w:jc w:val="center"/>
        <w:rPr>
          <w:rFonts w:ascii="Tahoma" w:hAnsi="Tahoma" w:cs="Tahoma"/>
        </w:rPr>
      </w:pPr>
    </w:p>
    <w:p w14:paraId="79783055" w14:textId="77777777" w:rsidR="00B73771" w:rsidRPr="00247707" w:rsidRDefault="00B73771" w:rsidP="00A255F5">
      <w:pPr>
        <w:spacing w:line="276" w:lineRule="auto"/>
        <w:ind w:firstLine="0"/>
        <w:jc w:val="center"/>
        <w:rPr>
          <w:rFonts w:ascii="Tahoma" w:hAnsi="Tahoma" w:cs="Tahoma"/>
        </w:rPr>
      </w:pPr>
    </w:p>
    <w:p w14:paraId="12E31781" w14:textId="77777777" w:rsidR="00B73771" w:rsidRPr="00247707" w:rsidRDefault="00B73771" w:rsidP="00A255F5">
      <w:pPr>
        <w:spacing w:line="276" w:lineRule="auto"/>
        <w:ind w:firstLine="0"/>
        <w:jc w:val="center"/>
        <w:rPr>
          <w:rFonts w:ascii="Tahoma" w:hAnsi="Tahoma" w:cs="Tahoma"/>
        </w:rPr>
      </w:pPr>
    </w:p>
    <w:p w14:paraId="2D09759F" w14:textId="77777777" w:rsidR="00B73771" w:rsidRPr="00247707" w:rsidRDefault="00B73771" w:rsidP="00A255F5">
      <w:pPr>
        <w:spacing w:line="276" w:lineRule="auto"/>
        <w:ind w:firstLine="0"/>
        <w:jc w:val="center"/>
        <w:rPr>
          <w:rFonts w:ascii="Tahoma" w:hAnsi="Tahoma" w:cs="Tahoma"/>
        </w:rPr>
      </w:pPr>
    </w:p>
    <w:p w14:paraId="5EF232B8" w14:textId="77777777" w:rsidR="00B73771" w:rsidRPr="00247707" w:rsidRDefault="00B73771" w:rsidP="00E03D0D">
      <w:pPr>
        <w:spacing w:line="276" w:lineRule="auto"/>
        <w:ind w:firstLine="0"/>
        <w:rPr>
          <w:rFonts w:ascii="Tahoma" w:hAnsi="Tahoma" w:cs="Tahoma"/>
        </w:rPr>
      </w:pPr>
    </w:p>
    <w:p w14:paraId="0C90B482" w14:textId="77777777" w:rsidR="00B73771" w:rsidRDefault="00B73771" w:rsidP="00A255F5">
      <w:pPr>
        <w:spacing w:line="276" w:lineRule="auto"/>
        <w:ind w:firstLine="0"/>
        <w:jc w:val="center"/>
        <w:rPr>
          <w:rFonts w:ascii="Tahoma" w:hAnsi="Tahoma" w:cs="Tahoma"/>
        </w:rPr>
      </w:pPr>
    </w:p>
    <w:p w14:paraId="266995C7" w14:textId="77777777" w:rsidR="00B73771" w:rsidRDefault="00B73771" w:rsidP="00A255F5">
      <w:pPr>
        <w:spacing w:line="276" w:lineRule="auto"/>
        <w:ind w:firstLine="0"/>
        <w:jc w:val="center"/>
        <w:rPr>
          <w:rFonts w:ascii="Tahoma" w:hAnsi="Tahoma" w:cs="Tahoma"/>
        </w:rPr>
      </w:pPr>
    </w:p>
    <w:p w14:paraId="3BA3AFC3" w14:textId="77777777" w:rsidR="00E03D0D" w:rsidRPr="00247707" w:rsidRDefault="00E03D0D" w:rsidP="00A255F5">
      <w:pPr>
        <w:spacing w:line="276" w:lineRule="auto"/>
        <w:ind w:firstLine="0"/>
        <w:jc w:val="center"/>
        <w:rPr>
          <w:rFonts w:ascii="Tahoma" w:hAnsi="Tahoma" w:cs="Tahoma"/>
        </w:rPr>
      </w:pPr>
    </w:p>
    <w:p w14:paraId="119A95B9" w14:textId="77777777" w:rsidR="009C6B87" w:rsidRDefault="00B73771" w:rsidP="00A255F5">
      <w:pPr>
        <w:spacing w:after="0" w:line="276" w:lineRule="auto"/>
        <w:ind w:firstLine="0"/>
        <w:jc w:val="center"/>
        <w:rPr>
          <w:rFonts w:ascii="Tahoma" w:eastAsia="Calibri" w:hAnsi="Tahoma" w:cs="Tahoma"/>
          <w:b/>
          <w:szCs w:val="24"/>
          <w:lang w:eastAsia="en-US"/>
        </w:rPr>
      </w:pPr>
      <w:r w:rsidRPr="00247707">
        <w:rPr>
          <w:rFonts w:ascii="Tahoma" w:hAnsi="Tahoma" w:cs="Tahoma"/>
        </w:rPr>
        <w:t>Москва</w:t>
      </w:r>
      <w:r>
        <w:rPr>
          <w:rFonts w:ascii="Tahoma" w:hAnsi="Tahoma" w:cs="Tahoma"/>
        </w:rPr>
        <w:t>, 2019</w:t>
      </w:r>
      <w:bookmarkEnd w:id="0"/>
      <w:bookmarkEnd w:id="1"/>
    </w:p>
    <w:p w14:paraId="726E916D" w14:textId="77777777" w:rsidR="00337E69" w:rsidRDefault="00337E69" w:rsidP="00A255F5">
      <w:pPr>
        <w:spacing w:after="0" w:line="276" w:lineRule="auto"/>
        <w:ind w:firstLine="0"/>
        <w:jc w:val="left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br w:type="page"/>
      </w:r>
    </w:p>
    <w:bookmarkStart w:id="3" w:name="_Toc9608707" w:displacedByCustomXml="next"/>
    <w:sdt>
      <w:sdtPr>
        <w:rPr>
          <w:rFonts w:ascii="Times New Roman" w:eastAsia="Times New Roman" w:hAnsi="Times New Roman"/>
          <w:bCs/>
          <w:sz w:val="24"/>
          <w:szCs w:val="20"/>
          <w:lang w:val="ru-RU" w:eastAsia="ru-RU"/>
        </w:rPr>
        <w:id w:val="708766630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16CDFDC8" w14:textId="77777777" w:rsidR="00652942" w:rsidRPr="000F55EE" w:rsidRDefault="00DF2169" w:rsidP="00A255F5">
          <w:pPr>
            <w:pStyle w:val="11"/>
            <w:spacing w:line="276" w:lineRule="auto"/>
            <w:jc w:val="center"/>
            <w:rPr>
              <w:rFonts w:ascii="Tahoma" w:hAnsi="Tahoma" w:cs="Tahoma"/>
              <w:b/>
            </w:rPr>
          </w:pPr>
          <w:proofErr w:type="spellStart"/>
          <w:r w:rsidRPr="000F55EE">
            <w:rPr>
              <w:rFonts w:ascii="Tahoma" w:hAnsi="Tahoma" w:cs="Tahoma"/>
              <w:b/>
            </w:rPr>
            <w:t>Содержание</w:t>
          </w:r>
          <w:bookmarkEnd w:id="3"/>
          <w:proofErr w:type="spellEnd"/>
        </w:p>
        <w:p w14:paraId="778DACCE" w14:textId="6FAB2DB1" w:rsidR="009F5304" w:rsidRDefault="00DF2169" w:rsidP="00A255F5">
          <w:pPr>
            <w:pStyle w:val="11"/>
            <w:spacing w:line="276" w:lineRule="auto"/>
            <w:rPr>
              <w:rFonts w:cstheme="minorBidi"/>
              <w:noProof/>
            </w:rPr>
          </w:pPr>
          <w:r w:rsidRPr="00472712">
            <w:rPr>
              <w:rFonts w:ascii="Tahoma" w:hAnsi="Tahoma" w:cs="Tahoma"/>
            </w:rPr>
            <w:fldChar w:fldCharType="begin"/>
          </w:r>
          <w:r w:rsidRPr="00472712">
            <w:rPr>
              <w:rFonts w:ascii="Tahoma" w:hAnsi="Tahoma" w:cs="Tahoma"/>
            </w:rPr>
            <w:instrText xml:space="preserve"> TOC \o "1-3" \h \z \u </w:instrText>
          </w:r>
          <w:r w:rsidRPr="00472712">
            <w:rPr>
              <w:rFonts w:ascii="Tahoma" w:hAnsi="Tahoma" w:cs="Tahoma"/>
              <w:kern w:val="32"/>
            </w:rPr>
            <w:fldChar w:fldCharType="separate"/>
          </w:r>
          <w:hyperlink w:anchor="_Toc13758901" w:history="1">
            <w:r w:rsidR="009F5304" w:rsidRPr="00825D83">
              <w:rPr>
                <w:rStyle w:val="aff2"/>
                <w:rFonts w:ascii="Tahoma" w:eastAsia="Calibri" w:hAnsi="Tahoma" w:cs="Tahoma"/>
                <w:noProof/>
              </w:rPr>
              <w:t>1.</w:t>
            </w:r>
            <w:r w:rsidR="009F5304">
              <w:rPr>
                <w:rFonts w:cstheme="minorBidi"/>
                <w:noProof/>
              </w:rPr>
              <w:tab/>
            </w:r>
            <w:r w:rsidR="009F5304" w:rsidRPr="00825D83">
              <w:rPr>
                <w:rStyle w:val="aff2"/>
                <w:rFonts w:ascii="Tahoma" w:eastAsia="Calibri" w:hAnsi="Tahoma" w:cs="Tahoma"/>
                <w:noProof/>
              </w:rPr>
              <w:t>Общие положения</w:t>
            </w:r>
            <w:r w:rsidR="009F5304">
              <w:rPr>
                <w:noProof/>
                <w:webHidden/>
              </w:rPr>
              <w:tab/>
            </w:r>
            <w:r w:rsidR="009F5304">
              <w:rPr>
                <w:noProof/>
                <w:webHidden/>
              </w:rPr>
              <w:fldChar w:fldCharType="begin"/>
            </w:r>
            <w:r w:rsidR="009F5304">
              <w:rPr>
                <w:noProof/>
                <w:webHidden/>
              </w:rPr>
              <w:instrText xml:space="preserve"> PAGEREF _Toc13758901 \h </w:instrText>
            </w:r>
            <w:r w:rsidR="009F5304">
              <w:rPr>
                <w:noProof/>
                <w:webHidden/>
              </w:rPr>
            </w:r>
            <w:r w:rsidR="009F5304">
              <w:rPr>
                <w:noProof/>
                <w:webHidden/>
              </w:rPr>
              <w:fldChar w:fldCharType="separate"/>
            </w:r>
            <w:r w:rsidR="00E92E9B">
              <w:rPr>
                <w:noProof/>
                <w:webHidden/>
              </w:rPr>
              <w:t>3</w:t>
            </w:r>
            <w:r w:rsidR="009F5304">
              <w:rPr>
                <w:noProof/>
                <w:webHidden/>
              </w:rPr>
              <w:fldChar w:fldCharType="end"/>
            </w:r>
          </w:hyperlink>
        </w:p>
        <w:p w14:paraId="112B6229" w14:textId="180F5BDD" w:rsidR="009F5304" w:rsidRDefault="00CC00E0" w:rsidP="00A255F5">
          <w:pPr>
            <w:pStyle w:val="11"/>
            <w:spacing w:line="276" w:lineRule="auto"/>
            <w:rPr>
              <w:rFonts w:cstheme="minorBidi"/>
              <w:noProof/>
            </w:rPr>
          </w:pPr>
          <w:hyperlink w:anchor="_Toc13758902" w:history="1">
            <w:r w:rsidR="009F5304" w:rsidRPr="00825D83">
              <w:rPr>
                <w:rStyle w:val="aff2"/>
                <w:rFonts w:ascii="Tahoma" w:eastAsia="Calibri" w:hAnsi="Tahoma" w:cs="Tahoma"/>
                <w:noProof/>
              </w:rPr>
              <w:t>2.</w:t>
            </w:r>
            <w:r w:rsidR="009F5304">
              <w:rPr>
                <w:rFonts w:cstheme="minorBidi"/>
                <w:noProof/>
              </w:rPr>
              <w:tab/>
            </w:r>
            <w:r w:rsidR="009F5304" w:rsidRPr="00825D83">
              <w:rPr>
                <w:rStyle w:val="aff2"/>
                <w:rFonts w:ascii="Tahoma" w:eastAsia="Calibri" w:hAnsi="Tahoma" w:cs="Tahoma"/>
                <w:noProof/>
              </w:rPr>
              <w:t>Термины и обозначения</w:t>
            </w:r>
            <w:r w:rsidR="009F5304">
              <w:rPr>
                <w:noProof/>
                <w:webHidden/>
              </w:rPr>
              <w:tab/>
            </w:r>
            <w:r w:rsidR="009F5304">
              <w:rPr>
                <w:noProof/>
                <w:webHidden/>
              </w:rPr>
              <w:fldChar w:fldCharType="begin"/>
            </w:r>
            <w:r w:rsidR="009F5304">
              <w:rPr>
                <w:noProof/>
                <w:webHidden/>
              </w:rPr>
              <w:instrText xml:space="preserve"> PAGEREF _Toc13758902 \h </w:instrText>
            </w:r>
            <w:r w:rsidR="009F5304">
              <w:rPr>
                <w:noProof/>
                <w:webHidden/>
              </w:rPr>
            </w:r>
            <w:r w:rsidR="009F5304">
              <w:rPr>
                <w:noProof/>
                <w:webHidden/>
              </w:rPr>
              <w:fldChar w:fldCharType="separate"/>
            </w:r>
            <w:r w:rsidR="00E92E9B">
              <w:rPr>
                <w:noProof/>
                <w:webHidden/>
              </w:rPr>
              <w:t>3</w:t>
            </w:r>
            <w:r w:rsidR="009F5304">
              <w:rPr>
                <w:noProof/>
                <w:webHidden/>
              </w:rPr>
              <w:fldChar w:fldCharType="end"/>
            </w:r>
          </w:hyperlink>
        </w:p>
        <w:p w14:paraId="4861742B" w14:textId="674EC7CB" w:rsidR="009F5304" w:rsidRDefault="00CC00E0" w:rsidP="00A255F5">
          <w:pPr>
            <w:pStyle w:val="11"/>
            <w:spacing w:line="276" w:lineRule="auto"/>
            <w:rPr>
              <w:rFonts w:cstheme="minorBidi"/>
              <w:noProof/>
            </w:rPr>
          </w:pPr>
          <w:hyperlink w:anchor="_Toc13758903" w:history="1">
            <w:r w:rsidR="009F5304" w:rsidRPr="00825D83">
              <w:rPr>
                <w:rStyle w:val="aff2"/>
                <w:rFonts w:ascii="Tahoma" w:eastAsia="Calibri" w:hAnsi="Tahoma" w:cs="Tahoma"/>
                <w:noProof/>
              </w:rPr>
              <w:t>3.</w:t>
            </w:r>
            <w:r w:rsidR="009F5304">
              <w:rPr>
                <w:rFonts w:cstheme="minorBidi"/>
                <w:noProof/>
              </w:rPr>
              <w:tab/>
            </w:r>
            <w:r w:rsidR="009F5304" w:rsidRPr="00825D83">
              <w:rPr>
                <w:rStyle w:val="aff2"/>
                <w:rFonts w:ascii="Tahoma" w:eastAsia="Calibri" w:hAnsi="Tahoma" w:cs="Tahoma"/>
                <w:noProof/>
              </w:rPr>
              <w:t>Расчет денежных потоков по ИЦБ</w:t>
            </w:r>
            <w:r w:rsidR="009F5304">
              <w:rPr>
                <w:noProof/>
                <w:webHidden/>
              </w:rPr>
              <w:tab/>
            </w:r>
            <w:r w:rsidR="009F5304">
              <w:rPr>
                <w:noProof/>
                <w:webHidden/>
              </w:rPr>
              <w:fldChar w:fldCharType="begin"/>
            </w:r>
            <w:r w:rsidR="009F5304">
              <w:rPr>
                <w:noProof/>
                <w:webHidden/>
              </w:rPr>
              <w:instrText xml:space="preserve"> PAGEREF _Toc13758903 \h </w:instrText>
            </w:r>
            <w:r w:rsidR="009F5304">
              <w:rPr>
                <w:noProof/>
                <w:webHidden/>
              </w:rPr>
            </w:r>
            <w:r w:rsidR="009F5304">
              <w:rPr>
                <w:noProof/>
                <w:webHidden/>
              </w:rPr>
              <w:fldChar w:fldCharType="separate"/>
            </w:r>
            <w:r w:rsidR="00E92E9B">
              <w:rPr>
                <w:noProof/>
                <w:webHidden/>
              </w:rPr>
              <w:t>6</w:t>
            </w:r>
            <w:r w:rsidR="009F5304">
              <w:rPr>
                <w:noProof/>
                <w:webHidden/>
              </w:rPr>
              <w:fldChar w:fldCharType="end"/>
            </w:r>
          </w:hyperlink>
        </w:p>
        <w:p w14:paraId="5DB27514" w14:textId="29148BAB" w:rsidR="009F5304" w:rsidRDefault="00CC00E0" w:rsidP="00A255F5">
          <w:pPr>
            <w:pStyle w:val="11"/>
            <w:spacing w:line="276" w:lineRule="auto"/>
            <w:rPr>
              <w:rFonts w:cstheme="minorBidi"/>
              <w:noProof/>
            </w:rPr>
          </w:pPr>
          <w:hyperlink w:anchor="_Toc13758904" w:history="1">
            <w:r w:rsidR="009F5304" w:rsidRPr="00825D83">
              <w:rPr>
                <w:rStyle w:val="aff2"/>
                <w:rFonts w:ascii="Tahoma" w:eastAsia="Calibri" w:hAnsi="Tahoma" w:cs="Tahoma"/>
                <w:noProof/>
              </w:rPr>
              <w:t>4.</w:t>
            </w:r>
            <w:r w:rsidR="009F5304">
              <w:rPr>
                <w:rFonts w:cstheme="minorBidi"/>
                <w:noProof/>
              </w:rPr>
              <w:tab/>
            </w:r>
            <w:r w:rsidR="009F5304" w:rsidRPr="00825D83">
              <w:rPr>
                <w:rStyle w:val="aff2"/>
                <w:rFonts w:ascii="Tahoma" w:eastAsia="Calibri" w:hAnsi="Tahoma" w:cs="Tahoma"/>
                <w:noProof/>
              </w:rPr>
              <w:t>Ценовые характеристики ИЦБ</w:t>
            </w:r>
            <w:r w:rsidR="009F5304">
              <w:rPr>
                <w:noProof/>
                <w:webHidden/>
              </w:rPr>
              <w:tab/>
            </w:r>
            <w:r w:rsidR="009F5304">
              <w:rPr>
                <w:noProof/>
                <w:webHidden/>
              </w:rPr>
              <w:fldChar w:fldCharType="begin"/>
            </w:r>
            <w:r w:rsidR="009F5304">
              <w:rPr>
                <w:noProof/>
                <w:webHidden/>
              </w:rPr>
              <w:instrText xml:space="preserve"> PAGEREF _Toc13758904 \h </w:instrText>
            </w:r>
            <w:r w:rsidR="009F5304">
              <w:rPr>
                <w:noProof/>
                <w:webHidden/>
              </w:rPr>
            </w:r>
            <w:r w:rsidR="009F5304">
              <w:rPr>
                <w:noProof/>
                <w:webHidden/>
              </w:rPr>
              <w:fldChar w:fldCharType="separate"/>
            </w:r>
            <w:r w:rsidR="00E92E9B">
              <w:rPr>
                <w:noProof/>
                <w:webHidden/>
              </w:rPr>
              <w:t>11</w:t>
            </w:r>
            <w:r w:rsidR="009F5304">
              <w:rPr>
                <w:noProof/>
                <w:webHidden/>
              </w:rPr>
              <w:fldChar w:fldCharType="end"/>
            </w:r>
          </w:hyperlink>
        </w:p>
        <w:p w14:paraId="224269D7" w14:textId="77777777" w:rsidR="00337E69" w:rsidRPr="00DF2169" w:rsidRDefault="00DF2169" w:rsidP="00A255F5">
          <w:pPr>
            <w:spacing w:line="276" w:lineRule="auto"/>
            <w:ind w:firstLine="0"/>
          </w:pPr>
          <w:r w:rsidRPr="00472712">
            <w:rPr>
              <w:rFonts w:ascii="Tahoma" w:hAnsi="Tahoma" w:cs="Tahoma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68E33452" w14:textId="77777777" w:rsidR="00337E69" w:rsidRPr="00941818" w:rsidRDefault="00337E69" w:rsidP="00A255F5">
      <w:pPr>
        <w:spacing w:after="0" w:line="276" w:lineRule="auto"/>
        <w:ind w:firstLine="0"/>
        <w:jc w:val="left"/>
        <w:rPr>
          <w:rFonts w:ascii="Tahoma" w:eastAsia="Calibri" w:hAnsi="Tahoma" w:cs="Tahoma"/>
          <w:sz w:val="22"/>
          <w:szCs w:val="22"/>
          <w:lang w:val="en-US"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br w:type="page"/>
      </w:r>
    </w:p>
    <w:p w14:paraId="6F5B181C" w14:textId="77777777" w:rsidR="005F1EA3" w:rsidRPr="00472712" w:rsidRDefault="005F1EA3" w:rsidP="00A255F5">
      <w:pPr>
        <w:pStyle w:val="1"/>
        <w:numPr>
          <w:ilvl w:val="0"/>
          <w:numId w:val="1"/>
        </w:numPr>
        <w:spacing w:line="276" w:lineRule="auto"/>
        <w:ind w:left="567" w:hanging="567"/>
        <w:jc w:val="left"/>
        <w:rPr>
          <w:rFonts w:eastAsia="Calibri"/>
          <w:lang w:eastAsia="en-US"/>
        </w:rPr>
      </w:pPr>
      <w:bookmarkStart w:id="4" w:name="_Toc13730803"/>
      <w:bookmarkStart w:id="5" w:name="_Toc13735949"/>
      <w:bookmarkStart w:id="6" w:name="_Toc13742029"/>
      <w:bookmarkStart w:id="7" w:name="_Toc13758898"/>
      <w:bookmarkStart w:id="8" w:name="_Toc13730804"/>
      <w:bookmarkStart w:id="9" w:name="_Toc13735950"/>
      <w:bookmarkStart w:id="10" w:name="_Toc13742030"/>
      <w:bookmarkStart w:id="11" w:name="_Toc13758899"/>
      <w:bookmarkStart w:id="12" w:name="_Toc13758901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472712">
        <w:rPr>
          <w:rFonts w:ascii="Tahoma" w:eastAsia="Calibri" w:hAnsi="Tahoma" w:cs="Tahoma"/>
          <w:sz w:val="28"/>
          <w:lang w:eastAsia="en-US"/>
        </w:rPr>
        <w:lastRenderedPageBreak/>
        <w:t>Общие положения</w:t>
      </w:r>
      <w:bookmarkEnd w:id="12"/>
    </w:p>
    <w:p w14:paraId="14B8E0B6" w14:textId="77777777" w:rsidR="005F1EA3" w:rsidRDefault="00EA09A7" w:rsidP="00A255F5">
      <w:pPr>
        <w:pStyle w:val="a5"/>
        <w:numPr>
          <w:ilvl w:val="1"/>
          <w:numId w:val="1"/>
        </w:numPr>
        <w:spacing w:after="120" w:line="276" w:lineRule="auto"/>
        <w:ind w:left="0" w:firstLine="0"/>
        <w:contextualSpacing w:val="0"/>
        <w:rPr>
          <w:rFonts w:ascii="Tahoma" w:eastAsia="Calibri" w:hAnsi="Tahoma" w:cs="Tahoma"/>
          <w:sz w:val="22"/>
          <w:lang w:eastAsia="en-US"/>
        </w:rPr>
      </w:pPr>
      <w:r>
        <w:rPr>
          <w:rFonts w:ascii="Tahoma" w:eastAsia="Calibri" w:hAnsi="Tahoma" w:cs="Tahoma"/>
          <w:sz w:val="22"/>
          <w:lang w:eastAsia="en-US"/>
        </w:rPr>
        <w:t>Настоящая «Ценовая конвенция</w:t>
      </w:r>
      <w:r w:rsidR="007B4111">
        <w:rPr>
          <w:rFonts w:ascii="Tahoma" w:eastAsia="Calibri" w:hAnsi="Tahoma" w:cs="Tahoma"/>
          <w:sz w:val="22"/>
          <w:lang w:eastAsia="en-US"/>
        </w:rPr>
        <w:t xml:space="preserve"> </w:t>
      </w:r>
      <w:r>
        <w:rPr>
          <w:rFonts w:ascii="Tahoma" w:eastAsia="Calibri" w:hAnsi="Tahoma" w:cs="Tahoma"/>
          <w:sz w:val="22"/>
          <w:lang w:eastAsia="en-US"/>
        </w:rPr>
        <w:t xml:space="preserve">для </w:t>
      </w:r>
      <w:r w:rsidR="007B4111">
        <w:rPr>
          <w:rFonts w:ascii="Tahoma" w:eastAsia="Calibri" w:hAnsi="Tahoma" w:cs="Tahoma"/>
          <w:sz w:val="22"/>
          <w:lang w:eastAsia="en-US"/>
        </w:rPr>
        <w:t>ипотечных ценных бумаг</w:t>
      </w:r>
      <w:r>
        <w:rPr>
          <w:rFonts w:ascii="Tahoma" w:eastAsia="Calibri" w:hAnsi="Tahoma" w:cs="Tahoma"/>
          <w:sz w:val="22"/>
          <w:lang w:eastAsia="en-US"/>
        </w:rPr>
        <w:t>»</w:t>
      </w:r>
      <w:r w:rsidR="007B4111">
        <w:rPr>
          <w:rFonts w:ascii="Tahoma" w:eastAsia="Calibri" w:hAnsi="Tahoma" w:cs="Tahoma"/>
          <w:sz w:val="22"/>
          <w:lang w:eastAsia="en-US"/>
        </w:rPr>
        <w:t xml:space="preserve"> (далее – Конвенция) вводит определения </w:t>
      </w:r>
      <w:r>
        <w:rPr>
          <w:rFonts w:ascii="Tahoma" w:eastAsia="Calibri" w:hAnsi="Tahoma" w:cs="Tahoma"/>
          <w:sz w:val="22"/>
          <w:lang w:eastAsia="en-US"/>
        </w:rPr>
        <w:t>фиксированных</w:t>
      </w:r>
      <w:r w:rsidR="00742751">
        <w:rPr>
          <w:rFonts w:ascii="Tahoma" w:eastAsia="Calibri" w:hAnsi="Tahoma" w:cs="Tahoma"/>
          <w:sz w:val="22"/>
          <w:lang w:eastAsia="en-US"/>
        </w:rPr>
        <w:t xml:space="preserve"> ценовых характеристик ипотечных ценных бумаг (далее – ИЦБ) на основе соглашени</w:t>
      </w:r>
      <w:r>
        <w:rPr>
          <w:rFonts w:ascii="Tahoma" w:eastAsia="Calibri" w:hAnsi="Tahoma" w:cs="Tahoma"/>
          <w:sz w:val="22"/>
          <w:lang w:eastAsia="en-US"/>
        </w:rPr>
        <w:t>я</w:t>
      </w:r>
      <w:r w:rsidR="00742751">
        <w:rPr>
          <w:rFonts w:ascii="Tahoma" w:eastAsia="Calibri" w:hAnsi="Tahoma" w:cs="Tahoma"/>
          <w:sz w:val="22"/>
          <w:lang w:eastAsia="en-US"/>
        </w:rPr>
        <w:t xml:space="preserve"> участников рынка о вычислении денежных потоков по портфелям ипотек с последующей </w:t>
      </w:r>
      <w:r w:rsidR="005D5AE8">
        <w:rPr>
          <w:rFonts w:ascii="Tahoma" w:eastAsia="Calibri" w:hAnsi="Tahoma" w:cs="Tahoma"/>
          <w:sz w:val="22"/>
          <w:lang w:eastAsia="en-US"/>
        </w:rPr>
        <w:t xml:space="preserve">их </w:t>
      </w:r>
      <w:r w:rsidR="00742751">
        <w:rPr>
          <w:rFonts w:ascii="Tahoma" w:eastAsia="Calibri" w:hAnsi="Tahoma" w:cs="Tahoma"/>
          <w:sz w:val="22"/>
          <w:lang w:eastAsia="en-US"/>
        </w:rPr>
        <w:t>трансформа</w:t>
      </w:r>
      <w:r w:rsidR="00A812DD">
        <w:rPr>
          <w:rFonts w:ascii="Tahoma" w:eastAsia="Calibri" w:hAnsi="Tahoma" w:cs="Tahoma"/>
          <w:sz w:val="22"/>
          <w:lang w:eastAsia="en-US"/>
        </w:rPr>
        <w:t>цией в денежные потоки по ИЦБ.</w:t>
      </w:r>
    </w:p>
    <w:p w14:paraId="13916762" w14:textId="77777777" w:rsidR="00EA09A7" w:rsidRDefault="00742751" w:rsidP="00A255F5">
      <w:pPr>
        <w:pStyle w:val="a5"/>
        <w:numPr>
          <w:ilvl w:val="1"/>
          <w:numId w:val="1"/>
        </w:numPr>
        <w:spacing w:after="120" w:line="276" w:lineRule="auto"/>
        <w:ind w:left="0" w:firstLine="0"/>
        <w:contextualSpacing w:val="0"/>
        <w:rPr>
          <w:rFonts w:ascii="Tahoma" w:eastAsia="Calibri" w:hAnsi="Tahoma" w:cs="Tahoma"/>
          <w:sz w:val="22"/>
          <w:lang w:eastAsia="en-US"/>
        </w:rPr>
      </w:pPr>
      <w:r>
        <w:rPr>
          <w:rFonts w:ascii="Tahoma" w:eastAsia="Calibri" w:hAnsi="Tahoma" w:cs="Tahoma"/>
          <w:sz w:val="22"/>
          <w:lang w:eastAsia="en-US"/>
        </w:rPr>
        <w:t xml:space="preserve">Цель Конвенции состоит в том, чтобы </w:t>
      </w:r>
      <w:r w:rsidR="004071A4">
        <w:rPr>
          <w:rFonts w:ascii="Tahoma" w:eastAsia="Calibri" w:hAnsi="Tahoma" w:cs="Tahoma"/>
          <w:sz w:val="22"/>
          <w:lang w:eastAsia="en-US"/>
        </w:rPr>
        <w:t>унифицировать</w:t>
      </w:r>
      <w:r>
        <w:rPr>
          <w:rFonts w:ascii="Tahoma" w:eastAsia="Calibri" w:hAnsi="Tahoma" w:cs="Tahoma"/>
          <w:sz w:val="22"/>
          <w:lang w:eastAsia="en-US"/>
        </w:rPr>
        <w:t xml:space="preserve"> практику </w:t>
      </w:r>
      <w:r w:rsidR="004071A4">
        <w:rPr>
          <w:rFonts w:ascii="Tahoma" w:eastAsia="Calibri" w:hAnsi="Tahoma" w:cs="Tahoma"/>
          <w:sz w:val="22"/>
          <w:lang w:eastAsia="en-US"/>
        </w:rPr>
        <w:t>коммуникаций между</w:t>
      </w:r>
      <w:r>
        <w:rPr>
          <w:rFonts w:ascii="Tahoma" w:eastAsia="Calibri" w:hAnsi="Tahoma" w:cs="Tahoma"/>
          <w:sz w:val="22"/>
          <w:lang w:eastAsia="en-US"/>
        </w:rPr>
        <w:t xml:space="preserve"> участниками рынка</w:t>
      </w:r>
      <w:r w:rsidR="004071A4">
        <w:rPr>
          <w:rFonts w:ascii="Tahoma" w:eastAsia="Calibri" w:hAnsi="Tahoma" w:cs="Tahoma"/>
          <w:sz w:val="22"/>
          <w:lang w:eastAsia="en-US"/>
        </w:rPr>
        <w:t xml:space="preserve"> с использованием</w:t>
      </w:r>
      <w:r>
        <w:rPr>
          <w:rFonts w:ascii="Tahoma" w:eastAsia="Calibri" w:hAnsi="Tahoma" w:cs="Tahoma"/>
          <w:sz w:val="22"/>
          <w:lang w:eastAsia="en-US"/>
        </w:rPr>
        <w:t xml:space="preserve"> условных </w:t>
      </w:r>
      <w:r w:rsidR="005D5AE8">
        <w:rPr>
          <w:rFonts w:ascii="Tahoma" w:eastAsia="Calibri" w:hAnsi="Tahoma" w:cs="Tahoma"/>
          <w:sz w:val="22"/>
          <w:lang w:eastAsia="en-US"/>
        </w:rPr>
        <w:t>характеристик</w:t>
      </w:r>
      <w:r>
        <w:rPr>
          <w:rFonts w:ascii="Tahoma" w:eastAsia="Calibri" w:hAnsi="Tahoma" w:cs="Tahoma"/>
          <w:sz w:val="22"/>
          <w:lang w:eastAsia="en-US"/>
        </w:rPr>
        <w:t xml:space="preserve"> ИЦБ, обусловленных конвенциональными денежными потоками на </w:t>
      </w:r>
      <w:r w:rsidR="00EA09A7">
        <w:rPr>
          <w:rFonts w:ascii="Tahoma" w:eastAsia="Calibri" w:hAnsi="Tahoma" w:cs="Tahoma"/>
          <w:sz w:val="22"/>
          <w:lang w:eastAsia="en-US"/>
        </w:rPr>
        <w:t xml:space="preserve">основе </w:t>
      </w:r>
      <w:r>
        <w:rPr>
          <w:rFonts w:ascii="Tahoma" w:eastAsia="Calibri" w:hAnsi="Tahoma" w:cs="Tahoma"/>
          <w:sz w:val="22"/>
          <w:lang w:eastAsia="en-US"/>
        </w:rPr>
        <w:t>агрегированн</w:t>
      </w:r>
      <w:r w:rsidR="00EA09A7">
        <w:rPr>
          <w:rFonts w:ascii="Tahoma" w:eastAsia="Calibri" w:hAnsi="Tahoma" w:cs="Tahoma"/>
          <w:sz w:val="22"/>
          <w:lang w:eastAsia="en-US"/>
        </w:rPr>
        <w:t>ых</w:t>
      </w:r>
      <w:r>
        <w:rPr>
          <w:rFonts w:ascii="Tahoma" w:eastAsia="Calibri" w:hAnsi="Tahoma" w:cs="Tahoma"/>
          <w:sz w:val="22"/>
          <w:lang w:eastAsia="en-US"/>
        </w:rPr>
        <w:t xml:space="preserve"> </w:t>
      </w:r>
      <w:r w:rsidR="00EA09A7">
        <w:rPr>
          <w:rFonts w:ascii="Tahoma" w:eastAsia="Calibri" w:hAnsi="Tahoma" w:cs="Tahoma"/>
          <w:sz w:val="22"/>
          <w:lang w:eastAsia="en-US"/>
        </w:rPr>
        <w:t>метрик</w:t>
      </w:r>
      <w:r>
        <w:rPr>
          <w:rFonts w:ascii="Tahoma" w:eastAsia="Calibri" w:hAnsi="Tahoma" w:cs="Tahoma"/>
          <w:sz w:val="22"/>
          <w:lang w:eastAsia="en-US"/>
        </w:rPr>
        <w:t xml:space="preserve"> ипотечных покрыти</w:t>
      </w:r>
      <w:r w:rsidR="005D5AE8">
        <w:rPr>
          <w:rFonts w:ascii="Tahoma" w:eastAsia="Calibri" w:hAnsi="Tahoma" w:cs="Tahoma"/>
          <w:sz w:val="22"/>
          <w:lang w:eastAsia="en-US"/>
        </w:rPr>
        <w:t>й</w:t>
      </w:r>
      <w:r>
        <w:rPr>
          <w:rFonts w:ascii="Tahoma" w:eastAsia="Calibri" w:hAnsi="Tahoma" w:cs="Tahoma"/>
          <w:sz w:val="22"/>
          <w:lang w:eastAsia="en-US"/>
        </w:rPr>
        <w:t xml:space="preserve"> ИЦБ, </w:t>
      </w:r>
      <w:r w:rsidR="005D5AE8">
        <w:rPr>
          <w:rFonts w:ascii="Tahoma" w:eastAsia="Calibri" w:hAnsi="Tahoma" w:cs="Tahoma"/>
          <w:sz w:val="22"/>
          <w:lang w:eastAsia="en-US"/>
        </w:rPr>
        <w:t>накопленн</w:t>
      </w:r>
      <w:r w:rsidR="00EA09A7">
        <w:rPr>
          <w:rFonts w:ascii="Tahoma" w:eastAsia="Calibri" w:hAnsi="Tahoma" w:cs="Tahoma"/>
          <w:sz w:val="22"/>
          <w:lang w:eastAsia="en-US"/>
        </w:rPr>
        <w:t>ой</w:t>
      </w:r>
      <w:r w:rsidR="005D5AE8">
        <w:rPr>
          <w:rFonts w:ascii="Tahoma" w:eastAsia="Calibri" w:hAnsi="Tahoma" w:cs="Tahoma"/>
          <w:sz w:val="22"/>
          <w:lang w:eastAsia="en-US"/>
        </w:rPr>
        <w:t xml:space="preserve"> статистик</w:t>
      </w:r>
      <w:r w:rsidR="004071A4">
        <w:rPr>
          <w:rFonts w:ascii="Tahoma" w:eastAsia="Calibri" w:hAnsi="Tahoma" w:cs="Tahoma"/>
          <w:sz w:val="22"/>
          <w:lang w:eastAsia="en-US"/>
        </w:rPr>
        <w:t>и</w:t>
      </w:r>
      <w:r w:rsidR="005D5AE8">
        <w:rPr>
          <w:rFonts w:ascii="Tahoma" w:eastAsia="Calibri" w:hAnsi="Tahoma" w:cs="Tahoma"/>
          <w:sz w:val="22"/>
          <w:lang w:eastAsia="en-US"/>
        </w:rPr>
        <w:t xml:space="preserve"> терминальных событий дефолта по кредиту или его досрочного погашения</w:t>
      </w:r>
      <w:r>
        <w:rPr>
          <w:rFonts w:ascii="Tahoma" w:eastAsia="Calibri" w:hAnsi="Tahoma" w:cs="Tahoma"/>
          <w:sz w:val="22"/>
          <w:lang w:eastAsia="en-US"/>
        </w:rPr>
        <w:t xml:space="preserve">, </w:t>
      </w:r>
      <w:r w:rsidR="005D5AE8">
        <w:rPr>
          <w:rFonts w:ascii="Tahoma" w:eastAsia="Calibri" w:hAnsi="Tahoma" w:cs="Tahoma"/>
          <w:sz w:val="22"/>
          <w:lang w:eastAsia="en-US"/>
        </w:rPr>
        <w:t xml:space="preserve">а также </w:t>
      </w:r>
      <w:r>
        <w:rPr>
          <w:rFonts w:ascii="Tahoma" w:eastAsia="Calibri" w:hAnsi="Tahoma" w:cs="Tahoma"/>
          <w:sz w:val="22"/>
          <w:lang w:eastAsia="en-US"/>
        </w:rPr>
        <w:t>услови</w:t>
      </w:r>
      <w:r w:rsidR="00EA09A7">
        <w:rPr>
          <w:rFonts w:ascii="Tahoma" w:eastAsia="Calibri" w:hAnsi="Tahoma" w:cs="Tahoma"/>
          <w:sz w:val="22"/>
          <w:lang w:eastAsia="en-US"/>
        </w:rPr>
        <w:t>й</w:t>
      </w:r>
      <w:r>
        <w:rPr>
          <w:rFonts w:ascii="Tahoma" w:eastAsia="Calibri" w:hAnsi="Tahoma" w:cs="Tahoma"/>
          <w:sz w:val="22"/>
          <w:lang w:eastAsia="en-US"/>
        </w:rPr>
        <w:t xml:space="preserve"> эмиссии</w:t>
      </w:r>
      <w:r w:rsidR="005D5AE8">
        <w:rPr>
          <w:rFonts w:ascii="Tahoma" w:eastAsia="Calibri" w:hAnsi="Tahoma" w:cs="Tahoma"/>
          <w:sz w:val="22"/>
          <w:lang w:eastAsia="en-US"/>
        </w:rPr>
        <w:t>.</w:t>
      </w:r>
      <w:r>
        <w:rPr>
          <w:rFonts w:ascii="Tahoma" w:eastAsia="Calibri" w:hAnsi="Tahoma" w:cs="Tahoma"/>
          <w:sz w:val="22"/>
          <w:lang w:eastAsia="en-US"/>
        </w:rPr>
        <w:t xml:space="preserve"> </w:t>
      </w:r>
    </w:p>
    <w:p w14:paraId="4C37D618" w14:textId="77777777" w:rsidR="00742751" w:rsidRDefault="00EA09A7" w:rsidP="00A255F5">
      <w:pPr>
        <w:pStyle w:val="a5"/>
        <w:numPr>
          <w:ilvl w:val="1"/>
          <w:numId w:val="1"/>
        </w:numPr>
        <w:spacing w:after="120" w:line="276" w:lineRule="auto"/>
        <w:ind w:left="0" w:firstLine="0"/>
        <w:contextualSpacing w:val="0"/>
        <w:rPr>
          <w:rFonts w:ascii="Tahoma" w:eastAsia="Calibri" w:hAnsi="Tahoma" w:cs="Tahoma"/>
          <w:sz w:val="22"/>
          <w:lang w:eastAsia="en-US"/>
        </w:rPr>
      </w:pPr>
      <w:r>
        <w:rPr>
          <w:rFonts w:ascii="Tahoma" w:eastAsia="Calibri" w:hAnsi="Tahoma" w:cs="Tahoma"/>
          <w:sz w:val="22"/>
          <w:lang w:eastAsia="en-US"/>
        </w:rPr>
        <w:t xml:space="preserve">Определяемые в рамках Конвенции характеристики ИЦБ являются стандартными для облигаций с фиксированной доходностью, без учета встроенных опционов: </w:t>
      </w:r>
      <w:proofErr w:type="spellStart"/>
      <w:r>
        <w:rPr>
          <w:rFonts w:ascii="Tahoma" w:eastAsia="Calibri" w:hAnsi="Tahoma" w:cs="Tahoma"/>
          <w:sz w:val="22"/>
          <w:lang w:eastAsia="en-US"/>
        </w:rPr>
        <w:t>дюрация</w:t>
      </w:r>
      <w:proofErr w:type="spellEnd"/>
      <w:r>
        <w:rPr>
          <w:rFonts w:ascii="Tahoma" w:eastAsia="Calibri" w:hAnsi="Tahoma" w:cs="Tahoma"/>
          <w:sz w:val="22"/>
          <w:lang w:eastAsia="en-US"/>
        </w:rPr>
        <w:t xml:space="preserve">, </w:t>
      </w:r>
      <w:r w:rsidR="005D5AE8">
        <w:rPr>
          <w:rFonts w:ascii="Tahoma" w:eastAsia="Calibri" w:hAnsi="Tahoma" w:cs="Tahoma"/>
          <w:sz w:val="22"/>
          <w:lang w:eastAsia="en-US"/>
        </w:rPr>
        <w:t>доходность</w:t>
      </w:r>
      <w:r w:rsidR="00495163">
        <w:rPr>
          <w:rFonts w:ascii="Tahoma" w:eastAsia="Calibri" w:hAnsi="Tahoma" w:cs="Tahoma"/>
          <w:sz w:val="22"/>
          <w:lang w:eastAsia="en-US"/>
        </w:rPr>
        <w:t xml:space="preserve"> к погашению</w:t>
      </w:r>
      <w:r>
        <w:rPr>
          <w:rFonts w:ascii="Tahoma" w:eastAsia="Calibri" w:hAnsi="Tahoma" w:cs="Tahoma"/>
          <w:sz w:val="22"/>
          <w:lang w:eastAsia="en-US"/>
        </w:rPr>
        <w:t xml:space="preserve"> и</w:t>
      </w:r>
      <w:r w:rsidR="005D5AE8">
        <w:rPr>
          <w:rFonts w:ascii="Tahoma" w:eastAsia="Calibri" w:hAnsi="Tahoma" w:cs="Tahoma"/>
          <w:sz w:val="22"/>
          <w:lang w:eastAsia="en-US"/>
        </w:rPr>
        <w:t xml:space="preserve"> спреды</w:t>
      </w:r>
      <w:r>
        <w:rPr>
          <w:rFonts w:ascii="Tahoma" w:eastAsia="Calibri" w:hAnsi="Tahoma" w:cs="Tahoma"/>
          <w:sz w:val="22"/>
          <w:lang w:eastAsia="en-US"/>
        </w:rPr>
        <w:t xml:space="preserve">, вычисляемые по наблюдаемым на рынке ценам и/или котировкам </w:t>
      </w:r>
      <w:r w:rsidR="004071A4">
        <w:rPr>
          <w:rFonts w:ascii="Tahoma" w:eastAsia="Calibri" w:hAnsi="Tahoma" w:cs="Tahoma"/>
          <w:sz w:val="22"/>
          <w:lang w:eastAsia="en-US"/>
        </w:rPr>
        <w:t xml:space="preserve">ИЦБ </w:t>
      </w:r>
      <w:r>
        <w:rPr>
          <w:rFonts w:ascii="Tahoma" w:eastAsia="Calibri" w:hAnsi="Tahoma" w:cs="Tahoma"/>
          <w:sz w:val="22"/>
          <w:lang w:eastAsia="en-US"/>
        </w:rPr>
        <w:t>с использованием конвенциональных денежных потоков.</w:t>
      </w:r>
    </w:p>
    <w:p w14:paraId="151D391A" w14:textId="77777777" w:rsidR="00495163" w:rsidRDefault="004071A4" w:rsidP="00A255F5">
      <w:pPr>
        <w:pStyle w:val="a5"/>
        <w:numPr>
          <w:ilvl w:val="1"/>
          <w:numId w:val="1"/>
        </w:numPr>
        <w:spacing w:after="120" w:line="276" w:lineRule="auto"/>
        <w:ind w:left="0" w:firstLine="0"/>
        <w:contextualSpacing w:val="0"/>
        <w:rPr>
          <w:rFonts w:ascii="Tahoma" w:eastAsia="Calibri" w:hAnsi="Tahoma" w:cs="Tahoma"/>
          <w:sz w:val="22"/>
          <w:lang w:eastAsia="en-US"/>
        </w:rPr>
      </w:pPr>
      <w:r>
        <w:rPr>
          <w:rFonts w:ascii="Tahoma" w:eastAsia="Calibri" w:hAnsi="Tahoma" w:cs="Tahoma"/>
          <w:sz w:val="22"/>
          <w:lang w:eastAsia="en-US"/>
        </w:rPr>
        <w:t xml:space="preserve">Участникам рынка не рекомендуется </w:t>
      </w:r>
      <w:r w:rsidR="00EA09A7" w:rsidRPr="00145508">
        <w:rPr>
          <w:rFonts w:ascii="Tahoma" w:eastAsia="Calibri" w:hAnsi="Tahoma" w:cs="Tahoma"/>
          <w:sz w:val="22"/>
          <w:lang w:eastAsia="en-US"/>
        </w:rPr>
        <w:t>рассматривать</w:t>
      </w:r>
      <w:r>
        <w:rPr>
          <w:rFonts w:ascii="Tahoma" w:eastAsia="Calibri" w:hAnsi="Tahoma" w:cs="Tahoma"/>
          <w:sz w:val="22"/>
          <w:lang w:eastAsia="en-US"/>
        </w:rPr>
        <w:t xml:space="preserve"> Конвенцию</w:t>
      </w:r>
      <w:r w:rsidR="00EA09A7" w:rsidRPr="00145508">
        <w:rPr>
          <w:rFonts w:ascii="Tahoma" w:eastAsia="Calibri" w:hAnsi="Tahoma" w:cs="Tahoma"/>
          <w:sz w:val="22"/>
          <w:lang w:eastAsia="en-US"/>
        </w:rPr>
        <w:t xml:space="preserve"> </w:t>
      </w:r>
      <w:r w:rsidR="005D5AE8" w:rsidRPr="00145508">
        <w:rPr>
          <w:rFonts w:ascii="Tahoma" w:eastAsia="Calibri" w:hAnsi="Tahoma" w:cs="Tahoma"/>
          <w:sz w:val="22"/>
          <w:lang w:eastAsia="en-US"/>
        </w:rPr>
        <w:t>в качестве инструмента определения цены</w:t>
      </w:r>
      <w:r w:rsidR="00EA09A7" w:rsidRPr="00145508">
        <w:rPr>
          <w:rFonts w:ascii="Tahoma" w:eastAsia="Calibri" w:hAnsi="Tahoma" w:cs="Tahoma"/>
          <w:sz w:val="22"/>
          <w:lang w:eastAsia="en-US"/>
        </w:rPr>
        <w:t xml:space="preserve"> ИЦБ</w:t>
      </w:r>
      <w:r w:rsidR="005D5AE8" w:rsidRPr="00145508">
        <w:rPr>
          <w:rFonts w:ascii="Tahoma" w:eastAsia="Calibri" w:hAnsi="Tahoma" w:cs="Tahoma"/>
          <w:sz w:val="22"/>
          <w:lang w:eastAsia="en-US"/>
        </w:rPr>
        <w:t>.</w:t>
      </w:r>
      <w:r w:rsidR="00EA09A7" w:rsidRPr="00145508">
        <w:rPr>
          <w:rFonts w:ascii="Tahoma" w:eastAsia="Calibri" w:hAnsi="Tahoma" w:cs="Tahoma"/>
          <w:sz w:val="22"/>
          <w:lang w:eastAsia="en-US"/>
        </w:rPr>
        <w:t xml:space="preserve"> Подразумевается, что цена, как величина, используемая в конечном счете в торговых операциях, является результатом их сугубо внутренних подходов, включая инвестиционный анализ и модели оценки ИЦБ.</w:t>
      </w:r>
      <w:r w:rsidR="00902198" w:rsidRPr="00145508">
        <w:rPr>
          <w:rFonts w:ascii="Tahoma" w:eastAsia="Calibri" w:hAnsi="Tahoma" w:cs="Tahoma"/>
          <w:sz w:val="22"/>
          <w:lang w:eastAsia="en-US"/>
        </w:rPr>
        <w:t xml:space="preserve"> При этом</w:t>
      </w:r>
      <w:r>
        <w:rPr>
          <w:rFonts w:ascii="Tahoma" w:eastAsia="Calibri" w:hAnsi="Tahoma" w:cs="Tahoma"/>
          <w:sz w:val="22"/>
          <w:lang w:eastAsia="en-US"/>
        </w:rPr>
        <w:t>,</w:t>
      </w:r>
      <w:r w:rsidR="00902198" w:rsidRPr="00145508">
        <w:rPr>
          <w:rFonts w:ascii="Tahoma" w:eastAsia="Calibri" w:hAnsi="Tahoma" w:cs="Tahoma"/>
          <w:sz w:val="22"/>
          <w:lang w:eastAsia="en-US"/>
        </w:rPr>
        <w:t xml:space="preserve"> </w:t>
      </w:r>
      <w:r w:rsidR="00902198">
        <w:rPr>
          <w:rFonts w:ascii="Tahoma" w:eastAsia="Calibri" w:hAnsi="Tahoma" w:cs="Tahoma"/>
          <w:sz w:val="22"/>
          <w:lang w:eastAsia="en-US"/>
        </w:rPr>
        <w:t>ц</w:t>
      </w:r>
      <w:r w:rsidR="00B369D4" w:rsidRPr="00145508">
        <w:rPr>
          <w:rFonts w:ascii="Tahoma" w:eastAsia="Calibri" w:hAnsi="Tahoma" w:cs="Tahoma"/>
          <w:sz w:val="22"/>
          <w:lang w:eastAsia="en-US"/>
        </w:rPr>
        <w:t>еновые</w:t>
      </w:r>
      <w:r w:rsidR="00902198">
        <w:rPr>
          <w:rFonts w:ascii="Tahoma" w:eastAsia="Calibri" w:hAnsi="Tahoma" w:cs="Tahoma"/>
          <w:sz w:val="22"/>
          <w:lang w:eastAsia="en-US"/>
        </w:rPr>
        <w:t xml:space="preserve"> и рисковые</w:t>
      </w:r>
      <w:r w:rsidR="00B369D4" w:rsidRPr="00145508">
        <w:rPr>
          <w:rFonts w:ascii="Tahoma" w:eastAsia="Calibri" w:hAnsi="Tahoma" w:cs="Tahoma"/>
          <w:sz w:val="22"/>
          <w:lang w:eastAsia="en-US"/>
        </w:rPr>
        <w:t xml:space="preserve"> характеристики ИЦБ, определ</w:t>
      </w:r>
      <w:r w:rsidR="00902198">
        <w:rPr>
          <w:rFonts w:ascii="Tahoma" w:eastAsia="Calibri" w:hAnsi="Tahoma" w:cs="Tahoma"/>
          <w:sz w:val="22"/>
          <w:lang w:eastAsia="en-US"/>
        </w:rPr>
        <w:t>яемые</w:t>
      </w:r>
      <w:r w:rsidR="00B369D4" w:rsidRPr="00145508">
        <w:rPr>
          <w:rFonts w:ascii="Tahoma" w:eastAsia="Calibri" w:hAnsi="Tahoma" w:cs="Tahoma"/>
          <w:sz w:val="22"/>
          <w:lang w:eastAsia="en-US"/>
        </w:rPr>
        <w:t xml:space="preserve"> на внутренних моделях участник</w:t>
      </w:r>
      <w:r>
        <w:rPr>
          <w:rFonts w:ascii="Tahoma" w:eastAsia="Calibri" w:hAnsi="Tahoma" w:cs="Tahoma"/>
          <w:sz w:val="22"/>
          <w:lang w:eastAsia="en-US"/>
        </w:rPr>
        <w:t>ов</w:t>
      </w:r>
      <w:r w:rsidR="00B369D4" w:rsidRPr="00145508">
        <w:rPr>
          <w:rFonts w:ascii="Tahoma" w:eastAsia="Calibri" w:hAnsi="Tahoma" w:cs="Tahoma"/>
          <w:sz w:val="22"/>
          <w:lang w:eastAsia="en-US"/>
        </w:rPr>
        <w:t xml:space="preserve"> рынка могут </w:t>
      </w:r>
      <w:r w:rsidR="00902198">
        <w:rPr>
          <w:rFonts w:ascii="Tahoma" w:eastAsia="Calibri" w:hAnsi="Tahoma" w:cs="Tahoma"/>
          <w:sz w:val="22"/>
          <w:lang w:eastAsia="en-US"/>
        </w:rPr>
        <w:t xml:space="preserve">также </w:t>
      </w:r>
      <w:r w:rsidR="00B369D4" w:rsidRPr="00145508">
        <w:rPr>
          <w:rFonts w:ascii="Tahoma" w:eastAsia="Calibri" w:hAnsi="Tahoma" w:cs="Tahoma"/>
          <w:sz w:val="22"/>
          <w:lang w:eastAsia="en-US"/>
        </w:rPr>
        <w:t xml:space="preserve">существенно </w:t>
      </w:r>
      <w:r w:rsidR="00902198" w:rsidRPr="00145508">
        <w:rPr>
          <w:rFonts w:ascii="Tahoma" w:eastAsia="Calibri" w:hAnsi="Tahoma" w:cs="Tahoma"/>
          <w:sz w:val="22"/>
          <w:lang w:eastAsia="en-US"/>
        </w:rPr>
        <w:t>отличаться от конвенциональных.</w:t>
      </w:r>
    </w:p>
    <w:p w14:paraId="1D2460E1" w14:textId="77777777" w:rsidR="00B369D4" w:rsidRPr="00145508" w:rsidRDefault="00495163" w:rsidP="00A255F5">
      <w:pPr>
        <w:pStyle w:val="a5"/>
        <w:numPr>
          <w:ilvl w:val="1"/>
          <w:numId w:val="1"/>
        </w:numPr>
        <w:spacing w:after="120" w:line="276" w:lineRule="auto"/>
        <w:ind w:left="0" w:firstLine="0"/>
        <w:contextualSpacing w:val="0"/>
        <w:rPr>
          <w:rFonts w:ascii="Tahoma" w:eastAsia="Calibri" w:hAnsi="Tahoma" w:cs="Tahoma"/>
          <w:sz w:val="22"/>
          <w:lang w:eastAsia="en-US"/>
        </w:rPr>
      </w:pPr>
      <w:r>
        <w:rPr>
          <w:rFonts w:ascii="Tahoma" w:eastAsia="Calibri" w:hAnsi="Tahoma" w:cs="Tahoma"/>
          <w:sz w:val="22"/>
          <w:lang w:eastAsia="en-US"/>
        </w:rPr>
        <w:t>Все прочие рыночные конвенции, используемые на рынке облигаций с фиксированной доходностью, распространяются также и на ИЦБ.</w:t>
      </w:r>
    </w:p>
    <w:p w14:paraId="17A567B1" w14:textId="77777777" w:rsidR="00FF1A0C" w:rsidRDefault="00FF1A0C" w:rsidP="00A255F5">
      <w:pPr>
        <w:pStyle w:val="a5"/>
        <w:numPr>
          <w:ilvl w:val="1"/>
          <w:numId w:val="1"/>
        </w:numPr>
        <w:spacing w:line="276" w:lineRule="auto"/>
        <w:ind w:left="0" w:firstLine="0"/>
        <w:rPr>
          <w:rFonts w:ascii="Tahoma" w:eastAsia="Calibri" w:hAnsi="Tahoma" w:cs="Tahoma"/>
          <w:sz w:val="22"/>
          <w:lang w:eastAsia="en-US"/>
        </w:rPr>
      </w:pPr>
      <w:r>
        <w:rPr>
          <w:rFonts w:ascii="Tahoma" w:eastAsia="Calibri" w:hAnsi="Tahoma" w:cs="Tahoma"/>
          <w:sz w:val="22"/>
          <w:lang w:eastAsia="en-US"/>
        </w:rPr>
        <w:t>Область применения Конвенции:</w:t>
      </w:r>
    </w:p>
    <w:p w14:paraId="3F879D82" w14:textId="6C6236B8" w:rsidR="005F1EA3" w:rsidRDefault="00B369D4" w:rsidP="00A255F5">
      <w:pPr>
        <w:pStyle w:val="a5"/>
        <w:numPr>
          <w:ilvl w:val="0"/>
          <w:numId w:val="3"/>
        </w:numPr>
        <w:spacing w:line="276" w:lineRule="auto"/>
        <w:ind w:left="851" w:hanging="284"/>
        <w:rPr>
          <w:rFonts w:ascii="Tahoma" w:eastAsia="Calibri" w:hAnsi="Tahoma" w:cs="Tahoma"/>
          <w:sz w:val="22"/>
          <w:lang w:eastAsia="en-US"/>
        </w:rPr>
      </w:pPr>
      <w:proofErr w:type="spellStart"/>
      <w:r>
        <w:rPr>
          <w:rFonts w:ascii="Tahoma" w:eastAsia="Calibri" w:hAnsi="Tahoma" w:cs="Tahoma"/>
          <w:sz w:val="22"/>
          <w:lang w:eastAsia="en-US"/>
        </w:rPr>
        <w:t>однотраншевые</w:t>
      </w:r>
      <w:proofErr w:type="spellEnd"/>
      <w:r>
        <w:rPr>
          <w:rFonts w:ascii="Tahoma" w:eastAsia="Calibri" w:hAnsi="Tahoma" w:cs="Tahoma"/>
          <w:sz w:val="22"/>
          <w:lang w:eastAsia="en-US"/>
        </w:rPr>
        <w:t xml:space="preserve"> выпуски ИЦБ с поручительством </w:t>
      </w:r>
      <w:del w:id="13" w:author="Артименя Дмитрий Николаевич" w:date="2019-08-13T15:52:00Z">
        <w:r w:rsidDel="00F06F7B">
          <w:rPr>
            <w:rFonts w:ascii="Tahoma" w:eastAsia="Calibri" w:hAnsi="Tahoma" w:cs="Tahoma"/>
            <w:sz w:val="22"/>
            <w:lang w:eastAsia="en-US"/>
          </w:rPr>
          <w:delText xml:space="preserve">АО «ДОМ.РФ» </w:delText>
        </w:r>
      </w:del>
      <w:r>
        <w:rPr>
          <w:rFonts w:ascii="Tahoma" w:eastAsia="Calibri" w:hAnsi="Tahoma" w:cs="Tahoma"/>
          <w:sz w:val="22"/>
          <w:lang w:eastAsia="en-US"/>
        </w:rPr>
        <w:t>сквозного (</w:t>
      </w:r>
      <w:r>
        <w:rPr>
          <w:rFonts w:ascii="Tahoma" w:eastAsia="Calibri" w:hAnsi="Tahoma" w:cs="Tahoma"/>
          <w:sz w:val="22"/>
          <w:lang w:val="en-US" w:eastAsia="en-US"/>
        </w:rPr>
        <w:t>pass</w:t>
      </w:r>
      <w:r w:rsidRPr="00472712">
        <w:rPr>
          <w:rFonts w:ascii="Tahoma" w:eastAsia="Calibri" w:hAnsi="Tahoma" w:cs="Tahoma"/>
          <w:sz w:val="22"/>
          <w:lang w:eastAsia="en-US"/>
        </w:rPr>
        <w:t>-</w:t>
      </w:r>
      <w:r>
        <w:rPr>
          <w:rFonts w:ascii="Tahoma" w:eastAsia="Calibri" w:hAnsi="Tahoma" w:cs="Tahoma"/>
          <w:sz w:val="22"/>
          <w:lang w:val="en-US" w:eastAsia="en-US"/>
        </w:rPr>
        <w:t>through</w:t>
      </w:r>
      <w:r w:rsidRPr="00472712">
        <w:rPr>
          <w:rFonts w:ascii="Tahoma" w:eastAsia="Calibri" w:hAnsi="Tahoma" w:cs="Tahoma"/>
          <w:sz w:val="22"/>
          <w:lang w:eastAsia="en-US"/>
        </w:rPr>
        <w:t>)</w:t>
      </w:r>
      <w:r>
        <w:rPr>
          <w:rFonts w:ascii="Tahoma" w:eastAsia="Calibri" w:hAnsi="Tahoma" w:cs="Tahoma"/>
          <w:sz w:val="22"/>
          <w:lang w:eastAsia="en-US"/>
        </w:rPr>
        <w:t xml:space="preserve"> типа, с фиксированной или плавающей (сквозной) ставкой купона;</w:t>
      </w:r>
    </w:p>
    <w:p w14:paraId="50B26482" w14:textId="77777777" w:rsidR="005F1EA3" w:rsidRPr="00F07BEB" w:rsidRDefault="00B369D4" w:rsidP="00A255F5">
      <w:pPr>
        <w:pStyle w:val="a5"/>
        <w:numPr>
          <w:ilvl w:val="0"/>
          <w:numId w:val="3"/>
        </w:numPr>
        <w:spacing w:line="276" w:lineRule="auto"/>
        <w:ind w:left="851" w:hanging="284"/>
        <w:rPr>
          <w:rFonts w:eastAsia="Calibri"/>
          <w:lang w:eastAsia="en-US"/>
        </w:rPr>
      </w:pPr>
      <w:r>
        <w:rPr>
          <w:rFonts w:ascii="Tahoma" w:eastAsia="Calibri" w:hAnsi="Tahoma" w:cs="Tahoma"/>
          <w:sz w:val="22"/>
          <w:lang w:eastAsia="en-US"/>
        </w:rPr>
        <w:t>старшие классы ИЦБ, имеющие первый приоритет погашения, с фиксированной ставкой купона, выпущенные в рамках структурированных эмиссий ИЦБ с использованием внутренних механизмов кредитного усиления (субординация, избыточное покрытие, избыточный спред, денежный резерв и т.п.).</w:t>
      </w:r>
    </w:p>
    <w:p w14:paraId="66C6B8B9" w14:textId="77777777" w:rsidR="00F07BEB" w:rsidRPr="00472712" w:rsidRDefault="00F07BEB" w:rsidP="00A255F5">
      <w:pPr>
        <w:pStyle w:val="a5"/>
        <w:spacing w:line="276" w:lineRule="auto"/>
        <w:ind w:left="851" w:firstLine="0"/>
        <w:rPr>
          <w:rFonts w:eastAsia="Calibri"/>
          <w:lang w:eastAsia="en-US"/>
        </w:rPr>
      </w:pPr>
    </w:p>
    <w:p w14:paraId="70A987D1" w14:textId="77777777" w:rsidR="005F1EA3" w:rsidRPr="00472712" w:rsidRDefault="005F1EA3" w:rsidP="00A255F5">
      <w:pPr>
        <w:pStyle w:val="1"/>
        <w:numPr>
          <w:ilvl w:val="0"/>
          <w:numId w:val="1"/>
        </w:numPr>
        <w:spacing w:line="276" w:lineRule="auto"/>
        <w:ind w:left="567" w:hanging="567"/>
        <w:jc w:val="left"/>
        <w:rPr>
          <w:rFonts w:ascii="Tahoma" w:eastAsia="Calibri" w:hAnsi="Tahoma" w:cs="Tahoma"/>
          <w:sz w:val="22"/>
          <w:lang w:eastAsia="en-US"/>
        </w:rPr>
      </w:pPr>
      <w:bookmarkStart w:id="14" w:name="_Toc13758902"/>
      <w:r w:rsidRPr="00472712">
        <w:rPr>
          <w:rFonts w:ascii="Tahoma" w:eastAsia="Calibri" w:hAnsi="Tahoma" w:cs="Tahoma"/>
          <w:sz w:val="28"/>
          <w:szCs w:val="28"/>
          <w:lang w:eastAsia="en-US"/>
        </w:rPr>
        <w:t xml:space="preserve">Термины и </w:t>
      </w:r>
      <w:r w:rsidR="00D142C3">
        <w:rPr>
          <w:rFonts w:ascii="Tahoma" w:eastAsia="Calibri" w:hAnsi="Tahoma" w:cs="Tahoma"/>
          <w:sz w:val="28"/>
          <w:szCs w:val="28"/>
          <w:lang w:eastAsia="en-US"/>
        </w:rPr>
        <w:t>обозначения</w:t>
      </w:r>
      <w:bookmarkEnd w:id="14"/>
    </w:p>
    <w:p w14:paraId="32CC4B5F" w14:textId="77777777" w:rsidR="00101B6C" w:rsidRPr="00472712" w:rsidRDefault="00D142C3" w:rsidP="00A255F5">
      <w:pPr>
        <w:pStyle w:val="a5"/>
        <w:numPr>
          <w:ilvl w:val="1"/>
          <w:numId w:val="1"/>
        </w:numPr>
        <w:spacing w:after="120" w:line="276" w:lineRule="auto"/>
        <w:ind w:left="567" w:hanging="567"/>
        <w:contextualSpacing w:val="0"/>
        <w:rPr>
          <w:rFonts w:ascii="Tahoma" w:eastAsia="Calibri" w:hAnsi="Tahoma" w:cs="Tahoma"/>
          <w:sz w:val="22"/>
          <w:lang w:eastAsia="en-US"/>
        </w:rPr>
      </w:pPr>
      <w:r w:rsidRPr="00472712">
        <w:rPr>
          <w:rFonts w:ascii="Tahoma" w:eastAsia="Calibri" w:hAnsi="Tahoma" w:cs="Tahoma"/>
          <w:sz w:val="22"/>
          <w:lang w:eastAsia="en-US"/>
        </w:rPr>
        <w:t>Термины:</w:t>
      </w:r>
    </w:p>
    <w:p w14:paraId="62744B75" w14:textId="77777777" w:rsidR="00101B6C" w:rsidRDefault="00101B6C" w:rsidP="00A255F5">
      <w:pPr>
        <w:spacing w:after="120" w:line="276" w:lineRule="auto"/>
        <w:ind w:firstLine="0"/>
        <w:rPr>
          <w:rFonts w:ascii="Tahoma" w:eastAsia="Calibri" w:hAnsi="Tahoma" w:cs="Tahoma"/>
          <w:b/>
          <w:sz w:val="22"/>
          <w:lang w:eastAsia="en-US"/>
        </w:rPr>
      </w:pPr>
      <w:r>
        <w:rPr>
          <w:rFonts w:ascii="Tahoma" w:eastAsia="Calibri" w:hAnsi="Tahoma" w:cs="Tahoma"/>
          <w:b/>
          <w:sz w:val="22"/>
          <w:lang w:eastAsia="en-US"/>
        </w:rPr>
        <w:t>Дефолт</w:t>
      </w:r>
      <w:r w:rsidR="00532883">
        <w:rPr>
          <w:rFonts w:ascii="Tahoma" w:eastAsia="Calibri" w:hAnsi="Tahoma" w:cs="Tahoma"/>
          <w:b/>
          <w:sz w:val="22"/>
          <w:lang w:eastAsia="en-US"/>
        </w:rPr>
        <w:t xml:space="preserve"> </w:t>
      </w:r>
      <w:r w:rsidR="00532883" w:rsidRPr="00652942">
        <w:rPr>
          <w:rFonts w:ascii="Tahoma" w:eastAsia="Calibri" w:hAnsi="Tahoma" w:cs="Tahoma"/>
          <w:sz w:val="22"/>
          <w:szCs w:val="22"/>
          <w:lang w:eastAsia="en-US"/>
        </w:rPr>
        <w:t>–</w:t>
      </w:r>
      <w:r w:rsidR="00532883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240D5C">
        <w:rPr>
          <w:rFonts w:ascii="Tahoma" w:eastAsia="Calibri" w:hAnsi="Tahoma" w:cs="Tahoma"/>
          <w:sz w:val="22"/>
          <w:szCs w:val="22"/>
          <w:lang w:eastAsia="en-US"/>
        </w:rPr>
        <w:t xml:space="preserve">состояние Закладной, при котором </w:t>
      </w:r>
      <w:r w:rsidR="00240D5C" w:rsidRPr="00240D5C">
        <w:rPr>
          <w:rFonts w:ascii="Tahoma" w:hAnsi="Tahoma" w:cs="Tahoma"/>
          <w:bCs/>
          <w:sz w:val="22"/>
        </w:rPr>
        <w:t>срок неисполнения обязательства Заемщика по внесению обязательного платежа в счет погашения суммы основного долга и/или выплаты процентов по Кредитному договору составляет более чем 90 (Девяносто) календарных дней;</w:t>
      </w:r>
    </w:p>
    <w:p w14:paraId="227FC071" w14:textId="77777777" w:rsidR="00E10D15" w:rsidRPr="00472712" w:rsidRDefault="00E10D15" w:rsidP="00A255F5">
      <w:pPr>
        <w:spacing w:after="120" w:line="276" w:lineRule="auto"/>
        <w:ind w:firstLine="0"/>
        <w:rPr>
          <w:rFonts w:eastAsia="Calibri"/>
          <w:sz w:val="22"/>
          <w:lang w:eastAsia="en-US"/>
        </w:rPr>
      </w:pPr>
      <w:r w:rsidRPr="00472712">
        <w:rPr>
          <w:rFonts w:ascii="Tahoma" w:eastAsia="Calibri" w:hAnsi="Tahoma" w:cs="Tahoma"/>
          <w:b/>
          <w:sz w:val="22"/>
          <w:lang w:eastAsia="en-US"/>
        </w:rPr>
        <w:t>Заемщик</w:t>
      </w:r>
      <w:r>
        <w:rPr>
          <w:rFonts w:ascii="Tahoma" w:eastAsia="Calibri" w:hAnsi="Tahoma" w:cs="Tahoma"/>
          <w:sz w:val="22"/>
          <w:lang w:eastAsia="en-US"/>
        </w:rPr>
        <w:t xml:space="preserve"> 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>–</w:t>
      </w:r>
      <w:r w:rsidRPr="00A02728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Pr="00472712">
        <w:rPr>
          <w:rFonts w:ascii="Tahoma" w:hAnsi="Tahoma" w:cs="Tahoma"/>
          <w:bCs/>
          <w:sz w:val="22"/>
        </w:rPr>
        <w:t>физическое лицо или лица, являющиеся должниками по Кредитному договору, права (требования) по которому удостоверены Закладной</w:t>
      </w:r>
      <w:r>
        <w:rPr>
          <w:rFonts w:ascii="Tahoma" w:hAnsi="Tahoma" w:cs="Tahoma"/>
          <w:bCs/>
          <w:sz w:val="22"/>
        </w:rPr>
        <w:t>;</w:t>
      </w:r>
    </w:p>
    <w:p w14:paraId="1A0668F9" w14:textId="51E27784" w:rsidR="00E10D15" w:rsidRPr="0017320B" w:rsidRDefault="00E10D15" w:rsidP="00A255F5">
      <w:pPr>
        <w:spacing w:after="120" w:line="276" w:lineRule="auto"/>
        <w:ind w:firstLine="0"/>
        <w:rPr>
          <w:rFonts w:ascii="Tahoma" w:hAnsi="Tahoma" w:cs="Tahoma"/>
          <w:bCs/>
          <w:sz w:val="22"/>
        </w:rPr>
      </w:pPr>
      <w:r w:rsidRPr="00472712">
        <w:rPr>
          <w:rFonts w:ascii="Tahoma" w:eastAsia="Calibri" w:hAnsi="Tahoma" w:cs="Tahoma"/>
          <w:b/>
          <w:sz w:val="22"/>
          <w:lang w:eastAsia="en-US"/>
        </w:rPr>
        <w:t>Закладная</w:t>
      </w:r>
      <w:r>
        <w:rPr>
          <w:rFonts w:ascii="Tahoma" w:eastAsia="Calibri" w:hAnsi="Tahoma" w:cs="Tahoma"/>
          <w:sz w:val="22"/>
          <w:lang w:eastAsia="en-US"/>
        </w:rPr>
        <w:t xml:space="preserve"> 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>–</w:t>
      </w:r>
      <w:r w:rsidRPr="00A02728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Pr="00472712">
        <w:rPr>
          <w:rFonts w:ascii="Tahoma" w:hAnsi="Tahoma" w:cs="Tahoma"/>
          <w:bCs/>
          <w:sz w:val="22"/>
        </w:rPr>
        <w:t xml:space="preserve">именная ценная бумага (вместе с добавочными листами и </w:t>
      </w:r>
      <w:ins w:id="15" w:author="Артименя Дмитрий Николаевич" w:date="2019-08-13T10:58:00Z">
        <w:r w:rsidR="001742A6">
          <w:rPr>
            <w:rFonts w:ascii="Tahoma" w:hAnsi="Tahoma" w:cs="Tahoma"/>
            <w:bCs/>
            <w:sz w:val="22"/>
          </w:rPr>
          <w:softHyphen/>
        </w:r>
        <w:r w:rsidR="001742A6">
          <w:rPr>
            <w:rFonts w:ascii="Tahoma" w:hAnsi="Tahoma" w:cs="Tahoma"/>
            <w:bCs/>
            <w:sz w:val="22"/>
          </w:rPr>
          <w:softHyphen/>
        </w:r>
      </w:ins>
      <w:r w:rsidRPr="00472712">
        <w:rPr>
          <w:rFonts w:ascii="Tahoma" w:hAnsi="Tahoma" w:cs="Tahoma"/>
          <w:bCs/>
          <w:sz w:val="22"/>
        </w:rPr>
        <w:t>приложениями к ней), удостоверяющая право ее законного владельца на получение исполнения по</w:t>
      </w:r>
      <w:r>
        <w:rPr>
          <w:rFonts w:ascii="Tahoma" w:hAnsi="Tahoma" w:cs="Tahoma"/>
          <w:bCs/>
          <w:sz w:val="22"/>
        </w:rPr>
        <w:t xml:space="preserve"> </w:t>
      </w:r>
      <w:r w:rsidRPr="00472712">
        <w:rPr>
          <w:rFonts w:ascii="Tahoma" w:hAnsi="Tahoma" w:cs="Tahoma"/>
          <w:bCs/>
          <w:sz w:val="22"/>
        </w:rPr>
        <w:t>Кредитному договору, обязательства по которому обеспечены ипотекой, и право залога на Предмет ипотеки</w:t>
      </w:r>
      <w:r w:rsidR="00472712">
        <w:rPr>
          <w:rFonts w:ascii="Tahoma" w:hAnsi="Tahoma" w:cs="Tahoma"/>
          <w:bCs/>
          <w:sz w:val="22"/>
        </w:rPr>
        <w:t>;</w:t>
      </w:r>
    </w:p>
    <w:p w14:paraId="02F5DB99" w14:textId="77777777" w:rsidR="00E10D15" w:rsidRDefault="00A02728" w:rsidP="00A255F5">
      <w:pPr>
        <w:spacing w:after="12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 w:rsidRPr="00472712">
        <w:rPr>
          <w:rFonts w:ascii="Tahoma" w:eastAsia="Calibri" w:hAnsi="Tahoma" w:cs="Tahoma"/>
          <w:b/>
          <w:sz w:val="22"/>
          <w:lang w:eastAsia="en-US"/>
        </w:rPr>
        <w:lastRenderedPageBreak/>
        <w:t>Закон об ИЦБ</w:t>
      </w:r>
      <w:r>
        <w:rPr>
          <w:rFonts w:ascii="Tahoma" w:eastAsia="Calibri" w:hAnsi="Tahoma" w:cs="Tahoma"/>
          <w:sz w:val="22"/>
          <w:lang w:eastAsia="en-US"/>
        </w:rPr>
        <w:t xml:space="preserve"> 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>–</w:t>
      </w:r>
      <w:r w:rsidRPr="00A02728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Pr="00472712">
        <w:rPr>
          <w:rFonts w:ascii="Tahoma" w:eastAsia="Calibri" w:hAnsi="Tahoma" w:cs="Tahoma"/>
          <w:sz w:val="22"/>
          <w:szCs w:val="22"/>
          <w:lang w:eastAsia="en-US"/>
        </w:rPr>
        <w:t>Федеральный закон от 11.11.2003 № 152-ФЗ «Об ипотечных ценных бумагах»</w:t>
      </w:r>
      <w:r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2CF62678" w14:textId="77777777" w:rsidR="00E10D15" w:rsidRDefault="00A02728" w:rsidP="00A255F5">
      <w:pPr>
        <w:spacing w:after="120" w:line="276" w:lineRule="auto"/>
        <w:ind w:firstLine="0"/>
        <w:rPr>
          <w:rFonts w:ascii="Tahoma" w:hAnsi="Tahoma" w:cs="Tahoma"/>
          <w:bCs/>
          <w:iCs/>
        </w:rPr>
      </w:pPr>
      <w:r w:rsidRPr="00472712">
        <w:rPr>
          <w:rFonts w:ascii="Tahoma" w:eastAsia="Calibri" w:hAnsi="Tahoma" w:cs="Tahoma"/>
          <w:b/>
          <w:sz w:val="22"/>
          <w:lang w:eastAsia="en-US"/>
        </w:rPr>
        <w:t>Закон о РЦБ</w:t>
      </w:r>
      <w:r>
        <w:rPr>
          <w:rFonts w:ascii="Tahoma" w:eastAsia="Calibri" w:hAnsi="Tahoma" w:cs="Tahoma"/>
          <w:sz w:val="22"/>
          <w:lang w:eastAsia="en-US"/>
        </w:rPr>
        <w:t xml:space="preserve"> 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>–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Pr="00895603">
        <w:rPr>
          <w:rFonts w:ascii="Tahoma" w:hAnsi="Tahoma" w:cs="Tahoma"/>
          <w:bCs/>
          <w:iCs/>
        </w:rPr>
        <w:t>Федеральный закон от 22.04.1996</w:t>
      </w:r>
      <w:r>
        <w:rPr>
          <w:rFonts w:ascii="Tahoma" w:hAnsi="Tahoma" w:cs="Tahoma"/>
          <w:bCs/>
          <w:iCs/>
        </w:rPr>
        <w:t xml:space="preserve"> № 39-ФЗ «О рынке ценных бумаг»;</w:t>
      </w:r>
    </w:p>
    <w:p w14:paraId="7A2E91AD" w14:textId="77777777" w:rsidR="00E10D15" w:rsidRDefault="00E10D15" w:rsidP="00A255F5">
      <w:pPr>
        <w:spacing w:after="120" w:line="276" w:lineRule="auto"/>
        <w:ind w:firstLine="0"/>
        <w:rPr>
          <w:rFonts w:ascii="Tahoma" w:eastAsia="Calibri" w:hAnsi="Tahoma" w:cs="Tahoma"/>
          <w:sz w:val="22"/>
          <w:lang w:eastAsia="en-US"/>
        </w:rPr>
      </w:pPr>
      <w:r w:rsidRPr="00472712">
        <w:rPr>
          <w:rFonts w:ascii="Tahoma" w:eastAsia="Calibri" w:hAnsi="Tahoma" w:cs="Tahoma"/>
          <w:b/>
          <w:sz w:val="22"/>
          <w:lang w:eastAsia="en-US"/>
        </w:rPr>
        <w:t>Ипотечный агент</w:t>
      </w:r>
      <w:r>
        <w:rPr>
          <w:rFonts w:ascii="Tahoma" w:eastAsia="Calibri" w:hAnsi="Tahoma" w:cs="Tahoma"/>
          <w:sz w:val="22"/>
          <w:lang w:eastAsia="en-US"/>
        </w:rPr>
        <w:t xml:space="preserve"> 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>–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Pr="00472712">
        <w:rPr>
          <w:rFonts w:ascii="Tahoma" w:hAnsi="Tahoma" w:cs="Tahoma"/>
          <w:sz w:val="22"/>
        </w:rPr>
        <w:t>специализированная коммерческая организация, которая соответствует установленным Законом об ИЦБ требованиям, исключительным предметом деятельности которой является приобретение прав требования по кредитам (займам), обеспеченным ипотекой, и (или) Закладных и которой предоставл</w:t>
      </w:r>
      <w:r w:rsidR="00293D6A">
        <w:rPr>
          <w:rFonts w:ascii="Tahoma" w:hAnsi="Tahoma" w:cs="Tahoma"/>
          <w:sz w:val="22"/>
        </w:rPr>
        <w:t>ено право осуществлять эмиссию ИЦБ;</w:t>
      </w:r>
    </w:p>
    <w:p w14:paraId="679780A6" w14:textId="77777777" w:rsidR="00A02728" w:rsidRPr="003367DE" w:rsidRDefault="00A02728" w:rsidP="00A255F5">
      <w:pPr>
        <w:spacing w:after="120" w:line="276" w:lineRule="auto"/>
        <w:ind w:firstLine="0"/>
        <w:rPr>
          <w:rFonts w:ascii="Tahoma" w:hAnsi="Tahoma" w:cs="Tahoma"/>
        </w:rPr>
      </w:pPr>
      <w:r w:rsidRPr="00472712">
        <w:rPr>
          <w:rFonts w:ascii="Tahoma" w:eastAsia="Calibri" w:hAnsi="Tahoma" w:cs="Tahoma"/>
          <w:b/>
          <w:sz w:val="22"/>
          <w:lang w:eastAsia="en-US"/>
        </w:rPr>
        <w:t>Ипотечное покрытие</w:t>
      </w:r>
      <w:r>
        <w:rPr>
          <w:rFonts w:ascii="Tahoma" w:eastAsia="Calibri" w:hAnsi="Tahoma" w:cs="Tahoma"/>
          <w:sz w:val="22"/>
          <w:lang w:eastAsia="en-US"/>
        </w:rPr>
        <w:t xml:space="preserve"> </w:t>
      </w:r>
      <w:r w:rsidRPr="00A02728">
        <w:rPr>
          <w:rFonts w:ascii="Tahoma" w:eastAsia="Calibri" w:hAnsi="Tahoma" w:cs="Tahoma"/>
          <w:sz w:val="22"/>
          <w:lang w:eastAsia="en-US"/>
        </w:rPr>
        <w:t>–</w:t>
      </w:r>
      <w:r>
        <w:rPr>
          <w:rFonts w:ascii="Tahoma" w:eastAsia="Calibri" w:hAnsi="Tahoma" w:cs="Tahoma"/>
          <w:sz w:val="22"/>
          <w:lang w:eastAsia="en-US"/>
        </w:rPr>
        <w:t xml:space="preserve"> </w:t>
      </w:r>
      <w:r w:rsidRPr="00472712">
        <w:rPr>
          <w:rFonts w:ascii="Tahoma" w:eastAsia="Calibri" w:hAnsi="Tahoma" w:cs="Tahoma"/>
          <w:sz w:val="22"/>
          <w:lang w:eastAsia="en-US"/>
        </w:rPr>
        <w:t>имущество, включенное в ипотечное покрытие Облигаций в соответствии с Законом об ИЦБ, в том числе:</w:t>
      </w:r>
    </w:p>
    <w:p w14:paraId="3A2F423D" w14:textId="5BDDC369" w:rsidR="00A02728" w:rsidRPr="00472712" w:rsidRDefault="00A02728" w:rsidP="00A255F5">
      <w:pPr>
        <w:pStyle w:val="a5"/>
        <w:numPr>
          <w:ilvl w:val="0"/>
          <w:numId w:val="4"/>
        </w:numPr>
        <w:spacing w:after="120" w:line="276" w:lineRule="auto"/>
        <w:contextualSpacing w:val="0"/>
        <w:rPr>
          <w:rFonts w:ascii="Tahoma" w:hAnsi="Tahoma" w:cs="Tahoma"/>
          <w:sz w:val="22"/>
        </w:rPr>
      </w:pPr>
      <w:r w:rsidRPr="00472712">
        <w:rPr>
          <w:rFonts w:ascii="Tahoma" w:hAnsi="Tahoma" w:cs="Tahoma"/>
          <w:sz w:val="22"/>
        </w:rPr>
        <w:t>обеспеченные ипотекой требования о возврате основной суммы долга и (или) об уплате процентов по Кредитным догово</w:t>
      </w:r>
      <w:r w:rsidR="006A5F27">
        <w:rPr>
          <w:rFonts w:ascii="Tahoma" w:hAnsi="Tahoma" w:cs="Tahoma"/>
          <w:sz w:val="22"/>
        </w:rPr>
        <w:t>рам, удостоверенным Закладными,</w:t>
      </w:r>
    </w:p>
    <w:p w14:paraId="420CE125" w14:textId="73DDE9BC" w:rsidR="00A02728" w:rsidRPr="00472712" w:rsidRDefault="00A02728" w:rsidP="00A255F5">
      <w:pPr>
        <w:pStyle w:val="a5"/>
        <w:numPr>
          <w:ilvl w:val="0"/>
          <w:numId w:val="4"/>
        </w:numPr>
        <w:spacing w:after="120" w:line="276" w:lineRule="auto"/>
        <w:contextualSpacing w:val="0"/>
        <w:rPr>
          <w:rFonts w:ascii="Tahoma" w:hAnsi="Tahoma" w:cs="Tahoma"/>
          <w:sz w:val="22"/>
        </w:rPr>
      </w:pPr>
      <w:r w:rsidRPr="00472712">
        <w:rPr>
          <w:rFonts w:ascii="Tahoma" w:hAnsi="Tahoma" w:cs="Tahoma"/>
          <w:sz w:val="22"/>
        </w:rPr>
        <w:t>денежные средства в</w:t>
      </w:r>
      <w:r w:rsidR="006A5F27">
        <w:rPr>
          <w:rFonts w:ascii="Tahoma" w:hAnsi="Tahoma" w:cs="Tahoma"/>
          <w:sz w:val="22"/>
        </w:rPr>
        <w:t xml:space="preserve"> валюте Российской Федерации,</w:t>
      </w:r>
    </w:p>
    <w:p w14:paraId="0326311F" w14:textId="77777777" w:rsidR="00E10D15" w:rsidRPr="00472712" w:rsidRDefault="00A02728" w:rsidP="00A255F5">
      <w:pPr>
        <w:spacing w:after="120" w:line="276" w:lineRule="auto"/>
        <w:ind w:firstLine="0"/>
        <w:rPr>
          <w:rFonts w:ascii="Tahoma" w:eastAsia="Calibri" w:hAnsi="Tahoma" w:cs="Tahoma"/>
          <w:sz w:val="20"/>
          <w:lang w:eastAsia="en-US"/>
        </w:rPr>
      </w:pPr>
      <w:r w:rsidRPr="00472712">
        <w:rPr>
          <w:rFonts w:ascii="Tahoma" w:hAnsi="Tahoma" w:cs="Tahoma"/>
          <w:sz w:val="22"/>
        </w:rPr>
        <w:t>в отношении которого Специализированный депозитарий осуществляет хранение, учет, контроль за распоряжением, а также иные функции, предусмотренные законодательством Российской Федерации</w:t>
      </w:r>
      <w:r w:rsidR="00293D6A">
        <w:rPr>
          <w:rFonts w:ascii="Tahoma" w:hAnsi="Tahoma" w:cs="Tahoma"/>
          <w:sz w:val="22"/>
        </w:rPr>
        <w:t>;</w:t>
      </w:r>
    </w:p>
    <w:p w14:paraId="6B371C38" w14:textId="77777777" w:rsidR="00E10D15" w:rsidRDefault="00E10D15" w:rsidP="00A255F5">
      <w:pPr>
        <w:spacing w:after="120" w:line="276" w:lineRule="auto"/>
        <w:ind w:firstLine="0"/>
        <w:rPr>
          <w:rFonts w:ascii="Tahoma" w:eastAsia="Calibri" w:hAnsi="Tahoma" w:cs="Tahoma"/>
          <w:sz w:val="22"/>
          <w:lang w:eastAsia="en-US"/>
        </w:rPr>
      </w:pPr>
      <w:r w:rsidRPr="00472712">
        <w:rPr>
          <w:rFonts w:ascii="Tahoma" w:eastAsia="Calibri" w:hAnsi="Tahoma" w:cs="Tahoma"/>
          <w:b/>
          <w:sz w:val="22"/>
          <w:lang w:eastAsia="en-US"/>
        </w:rPr>
        <w:t>ИЦБ</w:t>
      </w:r>
      <w:r>
        <w:rPr>
          <w:rFonts w:ascii="Tahoma" w:eastAsia="Calibri" w:hAnsi="Tahoma" w:cs="Tahoma"/>
          <w:sz w:val="22"/>
          <w:lang w:eastAsia="en-US"/>
        </w:rPr>
        <w:t xml:space="preserve"> 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>–</w:t>
      </w:r>
      <w:r>
        <w:rPr>
          <w:rFonts w:ascii="Tahoma" w:eastAsia="Calibri" w:hAnsi="Tahoma" w:cs="Tahoma"/>
          <w:sz w:val="22"/>
          <w:lang w:eastAsia="en-US"/>
        </w:rPr>
        <w:t xml:space="preserve"> </w:t>
      </w:r>
      <w:r w:rsidRPr="00203254">
        <w:rPr>
          <w:rFonts w:ascii="Tahoma" w:eastAsia="Calibri" w:hAnsi="Tahoma" w:cs="Tahoma"/>
          <w:sz w:val="22"/>
          <w:szCs w:val="22"/>
          <w:lang w:eastAsia="en-US"/>
        </w:rPr>
        <w:t>облигации с ипотечным покрытием, выпускаемые в соответствии с требованиями Закона об ИЦБ и Закона о РЦБ, эмитентом по которым выступает кредитная организация</w:t>
      </w:r>
      <w:r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3C4285C2" w14:textId="17596A8D" w:rsidR="00E10D15" w:rsidDel="00DA1470" w:rsidRDefault="00E10D15" w:rsidP="00A255F5">
      <w:pPr>
        <w:spacing w:after="120" w:line="276" w:lineRule="auto"/>
        <w:ind w:firstLine="0"/>
        <w:rPr>
          <w:del w:id="16" w:author="Артименя Дмитрий Николаевич" w:date="2019-08-13T15:55:00Z"/>
          <w:rFonts w:ascii="Tahoma" w:eastAsia="Calibri" w:hAnsi="Tahoma" w:cs="Tahoma"/>
          <w:sz w:val="22"/>
          <w:lang w:eastAsia="en-US"/>
        </w:rPr>
      </w:pPr>
      <w:del w:id="17" w:author="Артименя Дмитрий Николаевич" w:date="2019-08-13T15:55:00Z">
        <w:r w:rsidRPr="00472712" w:rsidDel="00DA1470">
          <w:rPr>
            <w:rFonts w:ascii="Tahoma" w:eastAsia="Calibri" w:hAnsi="Tahoma" w:cs="Tahoma"/>
            <w:b/>
            <w:sz w:val="22"/>
            <w:lang w:eastAsia="en-US"/>
          </w:rPr>
          <w:delText>ИЦБ ДОМ.РФ</w:delText>
        </w:r>
        <w:r w:rsidDel="00DA1470">
          <w:rPr>
            <w:rFonts w:ascii="Tahoma" w:eastAsia="Calibri" w:hAnsi="Tahoma" w:cs="Tahoma"/>
            <w:sz w:val="22"/>
            <w:lang w:eastAsia="en-US"/>
          </w:rPr>
          <w:delText xml:space="preserve"> </w:delText>
        </w:r>
        <w:r w:rsidRPr="00652942" w:rsidDel="00DA1470">
          <w:rPr>
            <w:rFonts w:ascii="Tahoma" w:eastAsia="Calibri" w:hAnsi="Tahoma" w:cs="Tahoma"/>
            <w:sz w:val="22"/>
            <w:szCs w:val="22"/>
            <w:lang w:eastAsia="en-US"/>
          </w:rPr>
          <w:delText>–</w:delText>
        </w:r>
        <w:r w:rsidR="00C7797E" w:rsidDel="00DA1470">
          <w:rPr>
            <w:rFonts w:ascii="Tahoma" w:eastAsia="Calibri" w:hAnsi="Tahoma" w:cs="Tahoma"/>
            <w:sz w:val="22"/>
            <w:szCs w:val="22"/>
            <w:lang w:eastAsia="en-US"/>
          </w:rPr>
          <w:delText xml:space="preserve"> ИЦБ, выпущенные</w:delText>
        </w:r>
        <w:r w:rsidDel="00DA1470">
          <w:rPr>
            <w:rFonts w:ascii="Tahoma" w:eastAsia="Calibri" w:hAnsi="Tahoma" w:cs="Tahoma"/>
            <w:sz w:val="22"/>
            <w:szCs w:val="22"/>
            <w:lang w:eastAsia="en-US"/>
          </w:rPr>
          <w:delText xml:space="preserve"> с поручительством </w:delText>
        </w:r>
        <w:r w:rsidDel="00DA1470">
          <w:rPr>
            <w:rFonts w:ascii="Tahoma" w:eastAsia="Calibri" w:hAnsi="Tahoma" w:cs="Tahoma"/>
            <w:sz w:val="22"/>
            <w:lang w:eastAsia="en-US"/>
          </w:rPr>
          <w:delText>АО «ДОМ.РФ»;</w:delText>
        </w:r>
      </w:del>
    </w:p>
    <w:p w14:paraId="5F124628" w14:textId="77777777" w:rsidR="003E32E5" w:rsidRPr="00472712" w:rsidRDefault="00E10D15" w:rsidP="00A255F5">
      <w:pPr>
        <w:spacing w:after="120" w:line="276" w:lineRule="auto"/>
        <w:ind w:firstLine="0"/>
        <w:rPr>
          <w:rFonts w:ascii="Tahoma" w:hAnsi="Tahoma" w:cs="Tahoma"/>
          <w:bCs/>
          <w:sz w:val="22"/>
        </w:rPr>
      </w:pPr>
      <w:r w:rsidRPr="00472712">
        <w:rPr>
          <w:rFonts w:ascii="Tahoma" w:eastAsia="Calibri" w:hAnsi="Tahoma" w:cs="Tahoma"/>
          <w:b/>
          <w:sz w:val="22"/>
          <w:lang w:eastAsia="en-US"/>
        </w:rPr>
        <w:t>Кредитный договор</w:t>
      </w:r>
      <w:r>
        <w:rPr>
          <w:rFonts w:ascii="Tahoma" w:eastAsia="Calibri" w:hAnsi="Tahoma" w:cs="Tahoma"/>
          <w:sz w:val="22"/>
          <w:lang w:eastAsia="en-US"/>
        </w:rPr>
        <w:t xml:space="preserve"> 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>–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Pr="00472712">
        <w:rPr>
          <w:rFonts w:ascii="Tahoma" w:hAnsi="Tahoma" w:cs="Tahoma"/>
          <w:bCs/>
          <w:sz w:val="22"/>
        </w:rPr>
        <w:t>кредитный договор или договор займа, на основании которого возникло обеспеченное ипотекой обязательство, права по которому удостоверены Закладной</w:t>
      </w:r>
      <w:r w:rsidR="00532883">
        <w:rPr>
          <w:rFonts w:ascii="Tahoma" w:hAnsi="Tahoma" w:cs="Tahoma"/>
          <w:bCs/>
          <w:sz w:val="22"/>
        </w:rPr>
        <w:t>;</w:t>
      </w:r>
    </w:p>
    <w:p w14:paraId="5B1A4ED6" w14:textId="77777777" w:rsidR="003E32E5" w:rsidRDefault="003E32E5" w:rsidP="00A255F5">
      <w:pPr>
        <w:spacing w:after="120" w:line="276" w:lineRule="auto"/>
        <w:ind w:firstLine="0"/>
        <w:rPr>
          <w:rFonts w:ascii="Tahoma" w:eastAsia="Calibri" w:hAnsi="Tahoma" w:cs="Tahoma"/>
          <w:sz w:val="22"/>
          <w:lang w:eastAsia="en-US"/>
        </w:rPr>
      </w:pPr>
      <w:r w:rsidRPr="00472712">
        <w:rPr>
          <w:rFonts w:ascii="Tahoma" w:eastAsia="Calibri" w:hAnsi="Tahoma" w:cs="Tahoma"/>
          <w:b/>
          <w:sz w:val="22"/>
          <w:lang w:eastAsia="en-US"/>
        </w:rPr>
        <w:t>НКД</w:t>
      </w:r>
      <w:r>
        <w:rPr>
          <w:rFonts w:ascii="Tahoma" w:eastAsia="Calibri" w:hAnsi="Tahoma" w:cs="Tahoma"/>
          <w:sz w:val="22"/>
          <w:lang w:eastAsia="en-US"/>
        </w:rPr>
        <w:t xml:space="preserve"> 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>–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накопленный купонный доход;</w:t>
      </w:r>
    </w:p>
    <w:p w14:paraId="1B4F4D93" w14:textId="77777777" w:rsidR="00E10D15" w:rsidRPr="00895603" w:rsidRDefault="00E10D15" w:rsidP="00A255F5">
      <w:pPr>
        <w:spacing w:after="120" w:line="276" w:lineRule="auto"/>
        <w:ind w:firstLine="0"/>
        <w:rPr>
          <w:rFonts w:ascii="Tahoma" w:hAnsi="Tahoma" w:cs="Tahoma"/>
          <w:bCs/>
        </w:rPr>
      </w:pPr>
      <w:r w:rsidRPr="00472712">
        <w:rPr>
          <w:rFonts w:ascii="Tahoma" w:eastAsia="Calibri" w:hAnsi="Tahoma" w:cs="Tahoma"/>
          <w:b/>
          <w:sz w:val="22"/>
          <w:lang w:eastAsia="en-US"/>
        </w:rPr>
        <w:t>Предмет ипотеки</w:t>
      </w:r>
      <w:r>
        <w:rPr>
          <w:rFonts w:ascii="Tahoma" w:eastAsia="Calibri" w:hAnsi="Tahoma" w:cs="Tahoma"/>
          <w:sz w:val="22"/>
          <w:lang w:eastAsia="en-US"/>
        </w:rPr>
        <w:t xml:space="preserve"> 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>–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Pr="00472712">
        <w:rPr>
          <w:rFonts w:ascii="Tahoma" w:hAnsi="Tahoma" w:cs="Tahoma"/>
          <w:bCs/>
          <w:sz w:val="22"/>
        </w:rPr>
        <w:t>жилое помещение, переданное в залог (ипотеку) в обеспечение исполнения обязательств Заемщика по Кредитному договору, права (требования) по которому удостоверены Закладной</w:t>
      </w:r>
      <w:r>
        <w:rPr>
          <w:rFonts w:ascii="Tahoma" w:hAnsi="Tahoma" w:cs="Tahoma"/>
          <w:bCs/>
          <w:sz w:val="22"/>
        </w:rPr>
        <w:t>;</w:t>
      </w:r>
    </w:p>
    <w:p w14:paraId="4C5FAE1C" w14:textId="77777777" w:rsidR="00F1171C" w:rsidRDefault="00D142C3" w:rsidP="00A255F5">
      <w:pPr>
        <w:spacing w:after="120" w:line="276" w:lineRule="auto"/>
        <w:ind w:firstLine="0"/>
        <w:rPr>
          <w:rFonts w:ascii="Tahoma" w:eastAsia="Calibri" w:hAnsi="Tahoma" w:cs="Tahoma"/>
          <w:sz w:val="22"/>
          <w:lang w:eastAsia="en-US"/>
        </w:rPr>
      </w:pPr>
      <w:r w:rsidRPr="00472712">
        <w:rPr>
          <w:rFonts w:ascii="Tahoma" w:eastAsia="Calibri" w:hAnsi="Tahoma" w:cs="Tahoma"/>
          <w:b/>
          <w:sz w:val="22"/>
          <w:lang w:eastAsia="en-US"/>
        </w:rPr>
        <w:t>Поручитель</w:t>
      </w:r>
      <w:r w:rsidR="00A02728" w:rsidRPr="00472712">
        <w:rPr>
          <w:rFonts w:ascii="Tahoma" w:eastAsia="Calibri" w:hAnsi="Tahoma" w:cs="Tahoma"/>
          <w:b/>
          <w:sz w:val="22"/>
          <w:lang w:eastAsia="en-US"/>
        </w:rPr>
        <w:t xml:space="preserve"> </w:t>
      </w:r>
      <w:r w:rsidR="00A02728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– </w:t>
      </w:r>
      <w:r w:rsidR="00A02728" w:rsidRPr="00472712">
        <w:rPr>
          <w:rFonts w:ascii="Tahoma" w:eastAsia="Calibri" w:hAnsi="Tahoma" w:cs="Tahoma"/>
          <w:sz w:val="22"/>
          <w:lang w:eastAsia="en-US"/>
        </w:rPr>
        <w:t xml:space="preserve">юридическое лицо, предоставляющее обеспечение исполнения обязательств Ипотечного агента по </w:t>
      </w:r>
      <w:r w:rsidR="00293D6A">
        <w:rPr>
          <w:rFonts w:ascii="Tahoma" w:eastAsia="Calibri" w:hAnsi="Tahoma" w:cs="Tahoma"/>
          <w:sz w:val="22"/>
          <w:lang w:eastAsia="en-US"/>
        </w:rPr>
        <w:t>ИЦБ в форме поручительства;</w:t>
      </w:r>
    </w:p>
    <w:p w14:paraId="0DA73A5F" w14:textId="77777777" w:rsidR="00E10D15" w:rsidRDefault="00F1171C" w:rsidP="00A255F5">
      <w:pPr>
        <w:spacing w:after="120" w:line="276" w:lineRule="auto"/>
        <w:ind w:firstLine="0"/>
        <w:rPr>
          <w:rFonts w:ascii="Tahoma" w:eastAsia="Calibri" w:hAnsi="Tahoma" w:cs="Tahoma"/>
          <w:sz w:val="22"/>
          <w:lang w:eastAsia="en-US"/>
        </w:rPr>
      </w:pPr>
      <w:r w:rsidRPr="00472712">
        <w:rPr>
          <w:rFonts w:ascii="Tahoma" w:eastAsia="Calibri" w:hAnsi="Tahoma" w:cs="Tahoma"/>
          <w:b/>
          <w:sz w:val="22"/>
          <w:lang w:eastAsia="en-US"/>
        </w:rPr>
        <w:t>Специализированный депозитарий</w:t>
      </w:r>
      <w:r>
        <w:rPr>
          <w:rFonts w:ascii="Tahoma" w:eastAsia="Calibri" w:hAnsi="Tahoma" w:cs="Tahoma"/>
          <w:sz w:val="22"/>
          <w:lang w:eastAsia="en-US"/>
        </w:rPr>
        <w:t xml:space="preserve"> 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>–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Pr="00472712">
        <w:rPr>
          <w:rFonts w:ascii="Tahoma" w:hAnsi="Tahoma" w:cs="Tahoma"/>
          <w:sz w:val="22"/>
        </w:rPr>
        <w:t>организация, имеющая лицензию на осуществление деятельности специализированных депозитариев инвестиционных фондов, паевых инвестиционных фондов и негосударственных пенсионных фондов и лицензию на осуществление депозитарной деятельности на рынке ценных бумаг, осуществляющая учет и хранение имущества, составляющего Ипотечное покрытие, контроль за распоряжением этим имуществом, а также ведение реестра Ипотечного покрытия</w:t>
      </w:r>
      <w:r w:rsidR="00293D6A">
        <w:rPr>
          <w:rFonts w:ascii="Tahoma" w:hAnsi="Tahoma" w:cs="Tahoma"/>
          <w:sz w:val="22"/>
        </w:rPr>
        <w:t>;</w:t>
      </w:r>
    </w:p>
    <w:p w14:paraId="63770BF3" w14:textId="77777777" w:rsidR="001045A1" w:rsidRDefault="00A02728" w:rsidP="00A255F5">
      <w:pPr>
        <w:spacing w:after="120" w:line="276" w:lineRule="auto"/>
        <w:ind w:firstLine="0"/>
        <w:rPr>
          <w:rFonts w:ascii="Tahoma" w:eastAsia="Calibri" w:hAnsi="Tahoma" w:cs="Tahoma"/>
          <w:sz w:val="22"/>
          <w:lang w:eastAsia="en-US"/>
        </w:rPr>
      </w:pPr>
      <w:r w:rsidRPr="00472712">
        <w:rPr>
          <w:rFonts w:ascii="Tahoma" w:eastAsia="Calibri" w:hAnsi="Tahoma" w:cs="Tahoma"/>
          <w:b/>
          <w:sz w:val="22"/>
          <w:lang w:eastAsia="en-US"/>
        </w:rPr>
        <w:t>Структурированные ИЦБ</w:t>
      </w:r>
      <w:r>
        <w:rPr>
          <w:rFonts w:ascii="Tahoma" w:eastAsia="Calibri" w:hAnsi="Tahoma" w:cs="Tahoma"/>
          <w:sz w:val="22"/>
          <w:lang w:eastAsia="en-US"/>
        </w:rPr>
        <w:t xml:space="preserve"> 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>–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Pr="00203254">
        <w:rPr>
          <w:rFonts w:ascii="Tahoma" w:eastAsia="Calibri" w:hAnsi="Tahoma" w:cs="Tahoma"/>
          <w:sz w:val="22"/>
          <w:lang w:eastAsia="en-US"/>
        </w:rPr>
        <w:t>облигации с ипотечным покрытием, эмитированные компаниями специального назначения (SPV), при выпуске которых кредитный риск распределяется между двумя и более рисковыми позициями, имеющими различную очередность исполнения обязательств (два и более выпуска облигаций, обеспеченные одним ипотечным покрытием; выпуск облигаций с кредитной поддержкой в виде кредита, поручительства и пр.)</w:t>
      </w:r>
      <w:r w:rsidR="00293D6A">
        <w:rPr>
          <w:rFonts w:ascii="Tahoma" w:eastAsia="Calibri" w:hAnsi="Tahoma" w:cs="Tahoma"/>
          <w:sz w:val="22"/>
          <w:lang w:eastAsia="en-US"/>
        </w:rPr>
        <w:t>;</w:t>
      </w:r>
    </w:p>
    <w:p w14:paraId="69126761" w14:textId="77777777" w:rsidR="00652942" w:rsidRPr="00472712" w:rsidRDefault="00145508" w:rsidP="00A255F5">
      <w:pPr>
        <w:pStyle w:val="a5"/>
        <w:numPr>
          <w:ilvl w:val="1"/>
          <w:numId w:val="1"/>
        </w:numPr>
        <w:spacing w:after="120" w:line="276" w:lineRule="auto"/>
        <w:ind w:left="567" w:hanging="567"/>
        <w:contextualSpacing w:val="0"/>
        <w:rPr>
          <w:rFonts w:ascii="Tahoma" w:eastAsia="Calibri" w:hAnsi="Tahoma" w:cs="Tahoma"/>
          <w:sz w:val="22"/>
          <w:lang w:eastAsia="en-US"/>
        </w:rPr>
      </w:pPr>
      <w:r>
        <w:rPr>
          <w:rFonts w:ascii="Tahoma" w:eastAsia="Calibri" w:hAnsi="Tahoma" w:cs="Tahoma"/>
          <w:sz w:val="22"/>
          <w:lang w:eastAsia="en-US"/>
        </w:rPr>
        <w:t>Обозначения:</w:t>
      </w:r>
    </w:p>
    <w:p w14:paraId="0214E8FB" w14:textId="77777777" w:rsidR="00D142C3" w:rsidRPr="00652942" w:rsidRDefault="00CC00E0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B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k</m:t>
            </m:r>
            <m:r>
              <m:rPr>
                <m:sty m:val="p"/>
              </m:r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,0</m:t>
            </m:r>
          </m:sub>
        </m:sSub>
      </m:oMath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 непогашенная сумма основного долга у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k</m:t>
        </m:r>
      </m:oMath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>-ой закладной на начало расчета</w:t>
      </w:r>
      <w:r w:rsidR="00A231A5">
        <w:rPr>
          <w:rFonts w:ascii="Tahoma" w:eastAsia="Calibri" w:hAnsi="Tahoma" w:cs="Tahoma"/>
          <w:sz w:val="22"/>
          <w:szCs w:val="22"/>
          <w:lang w:eastAsia="en-US"/>
        </w:rPr>
        <w:t xml:space="preserve"> в денежном выражении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773A9882" w14:textId="77777777" w:rsidR="00D142C3" w:rsidRPr="00472712" w:rsidRDefault="00CC00E0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B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his</m:t>
            </m:r>
            <m:sSub>
              <m:sSubPr>
                <m:ctrlP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j</m:t>
                </m:r>
              </m:sub>
            </m:sSub>
          </m:sub>
        </m:sSub>
      </m:oMath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 оставшаяся сумма</w:t>
      </w:r>
      <w:r w:rsidR="00D4220B">
        <w:rPr>
          <w:rFonts w:ascii="Tahoma" w:eastAsia="Calibri" w:hAnsi="Tahoma" w:cs="Tahoma"/>
          <w:sz w:val="22"/>
          <w:szCs w:val="22"/>
          <w:lang w:eastAsia="en-US"/>
        </w:rPr>
        <w:t xml:space="preserve"> основного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долга всех закладных</w:t>
      </w:r>
      <w:r w:rsidR="0071247C">
        <w:rPr>
          <w:rFonts w:ascii="Tahoma" w:eastAsia="Calibri" w:hAnsi="Tahoma" w:cs="Tahoma"/>
          <w:sz w:val="22"/>
          <w:szCs w:val="22"/>
          <w:lang w:eastAsia="en-US"/>
        </w:rPr>
        <w:t>, входящий в ипотечное покрытие,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на начало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j</m:t>
        </m:r>
      </m:oMath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>-го месяца до даты расчета</w:t>
      </w:r>
      <w:r w:rsidR="00A231A5">
        <w:rPr>
          <w:rFonts w:ascii="Tahoma" w:eastAsia="Calibri" w:hAnsi="Tahoma" w:cs="Tahoma"/>
          <w:sz w:val="22"/>
          <w:szCs w:val="22"/>
          <w:lang w:eastAsia="en-US"/>
        </w:rPr>
        <w:t xml:space="preserve"> в денежном выражении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1DF99D54" w14:textId="10030061" w:rsidR="00D142C3" w:rsidRPr="00652942" w:rsidRDefault="00CC00E0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C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 процентные купонные платежи в момент времени </w:t>
      </w:r>
      <m:oMath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 w:rsidR="00AE04C4" w:rsidRPr="00AE04C4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AE04C4">
        <w:rPr>
          <w:rFonts w:ascii="Tahoma" w:eastAsia="Calibri" w:hAnsi="Tahoma" w:cs="Tahoma"/>
          <w:sz w:val="22"/>
          <w:szCs w:val="22"/>
          <w:lang w:eastAsia="en-US"/>
        </w:rPr>
        <w:t>в</w:t>
      </w:r>
      <w:r w:rsidR="00DA5869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CF6E50">
        <w:rPr>
          <w:rFonts w:ascii="Tahoma" w:eastAsia="Calibri" w:hAnsi="Tahoma" w:cs="Tahoma"/>
          <w:sz w:val="22"/>
          <w:szCs w:val="22"/>
          <w:lang w:eastAsia="en-US"/>
        </w:rPr>
        <w:t>денежном выражении</w:t>
      </w:r>
      <w:r w:rsidR="00DA5869">
        <w:rPr>
          <w:rFonts w:ascii="Tahoma" w:eastAsia="Calibri" w:hAnsi="Tahoma" w:cs="Tahoma"/>
          <w:sz w:val="22"/>
          <w:szCs w:val="22"/>
          <w:lang w:eastAsia="en-US"/>
        </w:rPr>
        <w:t xml:space="preserve"> в</w:t>
      </w:r>
      <w:r w:rsidR="00AE04C4">
        <w:rPr>
          <w:rFonts w:ascii="Tahoma" w:eastAsia="Calibri" w:hAnsi="Tahoma" w:cs="Tahoma"/>
          <w:sz w:val="22"/>
          <w:szCs w:val="22"/>
          <w:lang w:eastAsia="en-US"/>
        </w:rPr>
        <w:t xml:space="preserve"> расчете на одну ИЦБ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0C1571DE" w14:textId="77777777" w:rsidR="00D142C3" w:rsidRPr="00652942" w:rsidRDefault="00CC00E0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acc>
          <m:acc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acc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CDR</m:t>
            </m:r>
          </m:e>
        </m:acc>
      </m:oMath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 </w:t>
      </w:r>
      <w:r w:rsidR="000A736D">
        <w:rPr>
          <w:rFonts w:ascii="Tahoma" w:eastAsia="Calibri" w:hAnsi="Tahoma" w:cs="Tahoma"/>
          <w:sz w:val="22"/>
          <w:szCs w:val="22"/>
          <w:lang w:eastAsia="en-US"/>
        </w:rPr>
        <w:t xml:space="preserve">оценка 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>годов</w:t>
      </w:r>
      <w:r w:rsidR="000A736D">
        <w:rPr>
          <w:rFonts w:ascii="Tahoma" w:eastAsia="Calibri" w:hAnsi="Tahoma" w:cs="Tahoma"/>
          <w:sz w:val="22"/>
          <w:szCs w:val="22"/>
          <w:lang w:eastAsia="en-US"/>
        </w:rPr>
        <w:t>ой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скорост</w:t>
      </w:r>
      <w:r w:rsidR="000A736D">
        <w:rPr>
          <w:rFonts w:ascii="Tahoma" w:eastAsia="Calibri" w:hAnsi="Tahoma" w:cs="Tahoma"/>
          <w:sz w:val="22"/>
          <w:szCs w:val="22"/>
          <w:lang w:eastAsia="en-US"/>
        </w:rPr>
        <w:t>и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101B6C">
        <w:rPr>
          <w:rFonts w:ascii="Tahoma" w:eastAsia="Calibri" w:hAnsi="Tahoma" w:cs="Tahoma"/>
          <w:sz w:val="22"/>
          <w:szCs w:val="22"/>
          <w:lang w:eastAsia="en-US"/>
        </w:rPr>
        <w:t xml:space="preserve">наступления 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>дефолт</w:t>
      </w:r>
      <w:r w:rsidR="00101B6C">
        <w:rPr>
          <w:rFonts w:ascii="Tahoma" w:eastAsia="Calibri" w:hAnsi="Tahoma" w:cs="Tahoma"/>
          <w:sz w:val="22"/>
          <w:szCs w:val="22"/>
          <w:lang w:eastAsia="en-US"/>
        </w:rPr>
        <w:t>а по кредиту</w:t>
      </w:r>
      <w:r w:rsidR="005B1783">
        <w:rPr>
          <w:rFonts w:ascii="Tahoma" w:eastAsia="Calibri" w:hAnsi="Tahoma" w:cs="Tahoma"/>
          <w:sz w:val="22"/>
          <w:szCs w:val="22"/>
          <w:lang w:eastAsia="en-US"/>
        </w:rPr>
        <w:t>, выраженная в процентах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2DBDF6AA" w14:textId="77777777" w:rsidR="00D142C3" w:rsidRPr="00652942" w:rsidRDefault="00D142C3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CD</m:t>
        </m:r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 </w:t>
      </w:r>
      <w:r w:rsidR="000A736D">
        <w:rPr>
          <w:rFonts w:ascii="Tahoma" w:eastAsia="Calibri" w:hAnsi="Tahoma" w:cs="Tahoma"/>
          <w:sz w:val="22"/>
          <w:szCs w:val="22"/>
          <w:lang w:eastAsia="en-US"/>
        </w:rPr>
        <w:t xml:space="preserve">оценка 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>скорост</w:t>
      </w:r>
      <w:r w:rsidR="000A736D">
        <w:rPr>
          <w:rFonts w:ascii="Tahoma" w:eastAsia="Calibri" w:hAnsi="Tahoma" w:cs="Tahoma"/>
          <w:sz w:val="22"/>
          <w:szCs w:val="22"/>
          <w:lang w:eastAsia="en-US"/>
        </w:rPr>
        <w:t>и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выхода </w:t>
      </w:r>
      <w:r w:rsidR="00500F74">
        <w:rPr>
          <w:rFonts w:ascii="Tahoma" w:eastAsia="Calibri" w:hAnsi="Tahoma" w:cs="Tahoma"/>
          <w:sz w:val="22"/>
          <w:szCs w:val="22"/>
          <w:lang w:eastAsia="en-US"/>
        </w:rPr>
        <w:t>закладных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в дефолт в момент времени </w:t>
      </w:r>
      <m:oMath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для </w:t>
      </w:r>
      <w:r w:rsidR="00101B6C">
        <w:rPr>
          <w:rFonts w:ascii="Tahoma" w:eastAsia="Calibri" w:hAnsi="Tahoma" w:cs="Tahoma"/>
          <w:sz w:val="22"/>
          <w:szCs w:val="22"/>
          <w:lang w:eastAsia="en-US"/>
        </w:rPr>
        <w:t xml:space="preserve">купонного 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периода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m</m:t>
        </m:r>
      </m:oMath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месяцев</w:t>
      </w:r>
      <w:r w:rsidR="005B1783">
        <w:rPr>
          <w:rFonts w:ascii="Tahoma" w:eastAsia="Calibri" w:hAnsi="Tahoma" w:cs="Tahoma"/>
          <w:sz w:val="22"/>
          <w:szCs w:val="22"/>
          <w:lang w:eastAsia="en-US"/>
        </w:rPr>
        <w:t>, выраженная в процентах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6BACA741" w14:textId="2C3B288C" w:rsidR="00D142C3" w:rsidRPr="00652942" w:rsidRDefault="00CC00E0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CF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 денежный поток по бумаге в момент времени </w:t>
      </w:r>
      <m:oMath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 w:rsidR="00AE04C4">
        <w:rPr>
          <w:rFonts w:ascii="Tahoma" w:eastAsia="Calibri" w:hAnsi="Tahoma" w:cs="Tahoma"/>
          <w:sz w:val="22"/>
          <w:szCs w:val="22"/>
          <w:lang w:eastAsia="en-US"/>
        </w:rPr>
        <w:t xml:space="preserve"> в</w:t>
      </w:r>
      <w:r w:rsidR="00DA5869" w:rsidRPr="00DA5869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CF6E50">
        <w:rPr>
          <w:rFonts w:ascii="Tahoma" w:eastAsia="Calibri" w:hAnsi="Tahoma" w:cs="Tahoma"/>
          <w:sz w:val="22"/>
          <w:szCs w:val="22"/>
          <w:lang w:eastAsia="en-US"/>
        </w:rPr>
        <w:t>денежном выражении</w:t>
      </w:r>
      <w:r w:rsidR="00DA5869">
        <w:rPr>
          <w:rFonts w:ascii="Tahoma" w:eastAsia="Calibri" w:hAnsi="Tahoma" w:cs="Tahoma"/>
          <w:sz w:val="22"/>
          <w:szCs w:val="22"/>
          <w:lang w:eastAsia="en-US"/>
        </w:rPr>
        <w:t xml:space="preserve"> в</w:t>
      </w:r>
      <w:r w:rsidR="00AE04C4">
        <w:rPr>
          <w:rFonts w:ascii="Tahoma" w:eastAsia="Calibri" w:hAnsi="Tahoma" w:cs="Tahoma"/>
          <w:sz w:val="22"/>
          <w:szCs w:val="22"/>
          <w:lang w:eastAsia="en-US"/>
        </w:rPr>
        <w:t xml:space="preserve"> расчете на одну ИЦБ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59995E19" w14:textId="77777777" w:rsidR="00D142C3" w:rsidRPr="00652942" w:rsidRDefault="00D142C3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CleanPX</m:t>
        </m:r>
      </m:oMath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 чистая цена бумаги</w:t>
      </w:r>
      <w:r w:rsidR="00204E94" w:rsidRPr="00204E94">
        <w:rPr>
          <w:rFonts w:ascii="Tahoma" w:eastAsia="Calibri" w:hAnsi="Tahoma" w:cs="Tahoma"/>
          <w:sz w:val="22"/>
          <w:szCs w:val="22"/>
          <w:lang w:eastAsia="en-US"/>
        </w:rPr>
        <w:t xml:space="preserve">, </w:t>
      </w:r>
      <w:r w:rsidR="00204E94">
        <w:rPr>
          <w:rFonts w:ascii="Tahoma" w:eastAsia="Calibri" w:hAnsi="Tahoma" w:cs="Tahoma"/>
          <w:sz w:val="22"/>
          <w:szCs w:val="22"/>
          <w:lang w:eastAsia="en-US"/>
        </w:rPr>
        <w:t>выраженная в процентах от номинала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6BBBDE17" w14:textId="5648BC8A" w:rsidR="00D142C3" w:rsidRPr="00652942" w:rsidRDefault="00D142C3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CleanUp</m:t>
        </m:r>
      </m:oMath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 процент от первоначально</w:t>
      </w:r>
      <w:r w:rsidR="006A39CA">
        <w:rPr>
          <w:rFonts w:ascii="Tahoma" w:eastAsia="Calibri" w:hAnsi="Tahoma" w:cs="Tahoma"/>
          <w:sz w:val="22"/>
          <w:szCs w:val="22"/>
          <w:lang w:eastAsia="en-US"/>
        </w:rPr>
        <w:t>й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6A39CA">
        <w:rPr>
          <w:rFonts w:ascii="Tahoma" w:eastAsia="Calibri" w:hAnsi="Tahoma" w:cs="Tahoma"/>
          <w:sz w:val="22"/>
          <w:szCs w:val="22"/>
          <w:lang w:eastAsia="en-US"/>
        </w:rPr>
        <w:t xml:space="preserve">номинальной стоимости ИЦБ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Nom</m:t>
            </m:r>
            <m:ctrlPr>
              <w:rPr>
                <w:rFonts w:ascii="Cambria Math" w:eastAsia="Calibri" w:hAnsi="Cambria Math" w:cs="Tahoma"/>
                <w:i/>
                <w:sz w:val="22"/>
                <w:szCs w:val="22"/>
                <w:lang w:val="en-US" w:eastAsia="en-US"/>
              </w:rPr>
            </m:ctrlP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initial</m:t>
            </m:r>
          </m:sub>
        </m:sSub>
      </m:oMath>
      <w:r w:rsidRPr="00652942">
        <w:rPr>
          <w:rFonts w:ascii="Tahoma" w:eastAsia="Calibri" w:hAnsi="Tahoma" w:cs="Tahoma"/>
          <w:sz w:val="22"/>
          <w:szCs w:val="22"/>
          <w:lang w:eastAsia="en-US"/>
        </w:rPr>
        <w:t>, при достижении которого выпуск может быть полностью погашен;</w:t>
      </w:r>
    </w:p>
    <w:p w14:paraId="2143FF9C" w14:textId="02A30422" w:rsidR="00D142C3" w:rsidRPr="00652942" w:rsidRDefault="00D142C3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Coupon</m:t>
        </m:r>
      </m:oMath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 ставка купона</w:t>
      </w:r>
      <w:r w:rsidR="00101B6C">
        <w:rPr>
          <w:rFonts w:ascii="Tahoma" w:eastAsia="Calibri" w:hAnsi="Tahoma" w:cs="Tahoma"/>
          <w:sz w:val="22"/>
          <w:szCs w:val="22"/>
          <w:lang w:eastAsia="en-US"/>
        </w:rPr>
        <w:t xml:space="preserve"> в соответствии с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проспект</w:t>
      </w:r>
      <w:r w:rsidR="00101B6C">
        <w:rPr>
          <w:rFonts w:ascii="Tahoma" w:eastAsia="Calibri" w:hAnsi="Tahoma" w:cs="Tahoma"/>
          <w:sz w:val="22"/>
          <w:szCs w:val="22"/>
          <w:lang w:eastAsia="en-US"/>
        </w:rPr>
        <w:t>ом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эмиссии ценной бумаги</w:t>
      </w:r>
      <w:r w:rsidR="00204E94">
        <w:rPr>
          <w:rFonts w:ascii="Tahoma" w:eastAsia="Calibri" w:hAnsi="Tahoma" w:cs="Tahoma"/>
          <w:sz w:val="22"/>
          <w:szCs w:val="22"/>
          <w:lang w:eastAsia="en-US"/>
        </w:rPr>
        <w:t>, в процентах</w:t>
      </w:r>
      <w:r w:rsidR="006A5F27">
        <w:rPr>
          <w:rFonts w:ascii="Tahoma" w:eastAsia="Calibri" w:hAnsi="Tahoma" w:cs="Tahoma"/>
          <w:sz w:val="22"/>
          <w:szCs w:val="22"/>
          <w:lang w:eastAsia="en-US"/>
        </w:rPr>
        <w:t xml:space="preserve"> годовых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48B1C2D6" w14:textId="3D8239CB" w:rsidR="00D142C3" w:rsidRPr="00652942" w:rsidRDefault="00CC00E0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Coupon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 ставка купона</w:t>
      </w:r>
      <w:r w:rsidR="000A736D">
        <w:rPr>
          <w:rFonts w:ascii="Tahoma" w:eastAsia="Calibri" w:hAnsi="Tahoma" w:cs="Tahoma"/>
          <w:sz w:val="22"/>
          <w:szCs w:val="22"/>
          <w:lang w:eastAsia="en-US"/>
        </w:rPr>
        <w:t>, соответствующая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i</m:t>
        </m:r>
      </m:oMath>
      <w:r w:rsidR="000A736D">
        <w:rPr>
          <w:rFonts w:ascii="Tahoma" w:eastAsia="Calibri" w:hAnsi="Tahoma" w:cs="Tahoma"/>
          <w:sz w:val="22"/>
          <w:szCs w:val="22"/>
          <w:lang w:eastAsia="en-US"/>
        </w:rPr>
        <w:t>-му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0A736D">
        <w:rPr>
          <w:rFonts w:ascii="Tahoma" w:eastAsia="Calibri" w:hAnsi="Tahoma" w:cs="Tahoma"/>
          <w:sz w:val="22"/>
          <w:szCs w:val="22"/>
          <w:lang w:eastAsia="en-US"/>
        </w:rPr>
        <w:t>периоду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Tahoma"/>
            <w:sz w:val="22"/>
            <w:szCs w:val="22"/>
            <w:lang w:eastAsia="en-US"/>
          </w:rPr>
          <m:t>[</m:t>
        </m:r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  <m:r>
              <m:rPr>
                <m:sty m:val="p"/>
              </m:r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-1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sz w:val="22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sz w:val="22"/>
            <w:szCs w:val="22"/>
            <w:lang w:eastAsia="en-US"/>
          </w:rPr>
          <m:t>]</m:t>
        </m:r>
      </m:oMath>
      <w:r w:rsidR="00204E94">
        <w:rPr>
          <w:rFonts w:ascii="Tahoma" w:eastAsia="Calibri" w:hAnsi="Tahoma" w:cs="Tahoma"/>
          <w:sz w:val="22"/>
          <w:szCs w:val="22"/>
          <w:lang w:eastAsia="en-US"/>
        </w:rPr>
        <w:t>, в процентах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668C6A4D" w14:textId="77777777" w:rsidR="00240D5C" w:rsidRPr="00652942" w:rsidRDefault="00CC00E0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acc>
          <m:acc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acc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CPR</m:t>
            </m:r>
          </m:e>
        </m:acc>
      </m:oMath>
      <w:r w:rsidR="00240D5C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 оценка годовой скорости досрочного погашения</w:t>
      </w:r>
      <w:r w:rsidR="005B1783">
        <w:rPr>
          <w:rFonts w:ascii="Tahoma" w:eastAsia="Calibri" w:hAnsi="Tahoma" w:cs="Tahoma"/>
          <w:sz w:val="22"/>
          <w:szCs w:val="22"/>
          <w:lang w:eastAsia="en-US"/>
        </w:rPr>
        <w:t>, выраженная в процентах,</w:t>
      </w:r>
      <w:r w:rsidR="00240D5C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для закладных</w:t>
      </w:r>
      <w:r w:rsidR="00240D5C">
        <w:rPr>
          <w:rFonts w:ascii="Tahoma" w:eastAsia="Calibri" w:hAnsi="Tahoma" w:cs="Tahoma"/>
          <w:sz w:val="22"/>
          <w:szCs w:val="22"/>
          <w:lang w:eastAsia="en-US"/>
        </w:rPr>
        <w:t>, входящих в ипотечное покрытие</w:t>
      </w:r>
      <w:r w:rsidR="00240D5C" w:rsidRPr="00652942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33D6EEA7" w14:textId="77777777" w:rsidR="00D142C3" w:rsidRPr="00652942" w:rsidRDefault="00DA5869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CP</m:t>
        </m:r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– скорость досрочного погашения </w:t>
      </w:r>
      <w:r w:rsidR="0071247C">
        <w:rPr>
          <w:rFonts w:ascii="Tahoma" w:eastAsia="Calibri" w:hAnsi="Tahoma" w:cs="Tahoma"/>
          <w:sz w:val="22"/>
          <w:szCs w:val="22"/>
          <w:lang w:eastAsia="en-US"/>
        </w:rPr>
        <w:t>закладных, входящих в ипотечное покрытие,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в момент времени </w:t>
      </w:r>
      <m:oMath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для </w:t>
      </w:r>
      <w:r w:rsidR="000A736D">
        <w:rPr>
          <w:rFonts w:ascii="Tahoma" w:eastAsia="Calibri" w:hAnsi="Tahoma" w:cs="Tahoma"/>
          <w:sz w:val="22"/>
          <w:szCs w:val="22"/>
          <w:lang w:eastAsia="en-US"/>
        </w:rPr>
        <w:t xml:space="preserve">купонного 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периода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m</m:t>
        </m:r>
      </m:oMath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месяцев</w:t>
      </w:r>
      <w:r w:rsidR="005B1783">
        <w:rPr>
          <w:rFonts w:ascii="Tahoma" w:eastAsia="Calibri" w:hAnsi="Tahoma" w:cs="Tahoma"/>
          <w:sz w:val="22"/>
          <w:szCs w:val="22"/>
          <w:lang w:eastAsia="en-US"/>
        </w:rPr>
        <w:t>, выраженная в процентах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578E5EF9" w14:textId="3C9E6F3B" w:rsidR="00232C02" w:rsidRDefault="00CC00E0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D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 сумма </w:t>
      </w:r>
      <w:r w:rsidR="00D4220B">
        <w:rPr>
          <w:rFonts w:ascii="Tahoma" w:eastAsia="Calibri" w:hAnsi="Tahoma" w:cs="Tahoma"/>
          <w:sz w:val="22"/>
          <w:szCs w:val="22"/>
          <w:lang w:eastAsia="en-US"/>
        </w:rPr>
        <w:t xml:space="preserve">основного 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долга </w:t>
      </w:r>
      <w:r w:rsidR="00500F74">
        <w:rPr>
          <w:rFonts w:ascii="Tahoma" w:eastAsia="Calibri" w:hAnsi="Tahoma" w:cs="Tahoma"/>
          <w:sz w:val="22"/>
          <w:szCs w:val="22"/>
          <w:lang w:eastAsia="en-US"/>
        </w:rPr>
        <w:t>закладных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, вышедших в дефолт и выкупленных </w:t>
      </w:r>
      <w:proofErr w:type="spellStart"/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>оригинатором</w:t>
      </w:r>
      <w:proofErr w:type="spellEnd"/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в течение периода </w:t>
      </w:r>
      <m:oMath>
        <m:r>
          <m:rPr>
            <m:sty m:val="p"/>
          </m:rPr>
          <w:rPr>
            <w:rFonts w:ascii="Cambria Math" w:eastAsia="Calibri" w:hAnsi="Cambria Math" w:cs="Tahoma"/>
            <w:sz w:val="22"/>
            <w:szCs w:val="22"/>
            <w:lang w:eastAsia="en-US"/>
          </w:rPr>
          <m:t>[</m:t>
        </m:r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  <m:r>
              <m:rPr>
                <m:sty m:val="p"/>
              </m:r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-1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sz w:val="22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sz w:val="22"/>
            <w:szCs w:val="22"/>
            <w:lang w:eastAsia="en-US"/>
          </w:rPr>
          <m:t>]</m:t>
        </m:r>
      </m:oMath>
      <w:r w:rsidR="00DA5869">
        <w:rPr>
          <w:rFonts w:ascii="Tahoma" w:eastAsia="Calibri" w:hAnsi="Tahoma" w:cs="Tahoma"/>
          <w:sz w:val="22"/>
          <w:szCs w:val="22"/>
          <w:lang w:eastAsia="en-US"/>
        </w:rPr>
        <w:t>,</w:t>
      </w:r>
      <w:r w:rsidR="00DA5869" w:rsidRPr="00DA5869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DA5869">
        <w:rPr>
          <w:rFonts w:ascii="Tahoma" w:eastAsia="Calibri" w:hAnsi="Tahoma" w:cs="Tahoma"/>
          <w:sz w:val="22"/>
          <w:szCs w:val="22"/>
          <w:lang w:eastAsia="en-US"/>
        </w:rPr>
        <w:t>в</w:t>
      </w:r>
      <w:r w:rsidR="00DA5869" w:rsidRPr="00DA5869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CF6E50">
        <w:rPr>
          <w:rFonts w:ascii="Tahoma" w:eastAsia="Calibri" w:hAnsi="Tahoma" w:cs="Tahoma"/>
          <w:sz w:val="22"/>
          <w:szCs w:val="22"/>
          <w:lang w:eastAsia="en-US"/>
        </w:rPr>
        <w:t>денежном выражении</w:t>
      </w:r>
      <w:r w:rsidR="00F61D6B">
        <w:rPr>
          <w:rFonts w:ascii="Tahoma" w:eastAsia="Calibri" w:hAnsi="Tahoma" w:cs="Tahoma"/>
          <w:sz w:val="22"/>
          <w:szCs w:val="22"/>
          <w:lang w:eastAsia="en-US"/>
        </w:rPr>
        <w:t xml:space="preserve"> в расчете на одну ИЦБ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0BDE5C4A" w14:textId="77777777" w:rsidR="00232C02" w:rsidRPr="00652942" w:rsidRDefault="00CC00E0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D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his</m:t>
            </m:r>
            <m:sSub>
              <m:sSubPr>
                <m:ctrlPr>
                  <w:rPr>
                    <w:rFonts w:ascii="Cambria Math" w:eastAsia="Calibri" w:hAnsi="Cambria Math" w:cs="Tahoma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j</m:t>
                </m:r>
              </m:sub>
            </m:sSub>
          </m:sub>
        </m:sSub>
      </m:oMath>
      <w:r w:rsidR="00232C02">
        <w:rPr>
          <w:rFonts w:ascii="Tahoma" w:eastAsia="Calibri" w:hAnsi="Tahoma" w:cs="Tahoma"/>
          <w:sz w:val="22"/>
          <w:szCs w:val="22"/>
          <w:lang w:eastAsia="en-US"/>
        </w:rPr>
        <w:t xml:space="preserve"> – сумма основного долга закладных в ипотечном покрытии, ставшая дефолтной в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j</m:t>
        </m:r>
      </m:oMath>
      <w:r w:rsidR="00232C02" w:rsidRPr="00D05338">
        <w:rPr>
          <w:rFonts w:ascii="Tahoma" w:eastAsia="Calibri" w:hAnsi="Tahoma" w:cs="Tahoma"/>
          <w:sz w:val="22"/>
          <w:szCs w:val="22"/>
          <w:lang w:eastAsia="en-US"/>
        </w:rPr>
        <w:t>-</w:t>
      </w:r>
      <w:r w:rsidR="00232C02">
        <w:rPr>
          <w:rFonts w:ascii="Tahoma" w:eastAsia="Calibri" w:hAnsi="Tahoma" w:cs="Tahoma"/>
          <w:sz w:val="22"/>
          <w:szCs w:val="22"/>
          <w:lang w:eastAsia="en-US"/>
        </w:rPr>
        <w:t xml:space="preserve">ом месяце до даты расчета; </w:t>
      </w:r>
    </w:p>
    <w:p w14:paraId="6C873096" w14:textId="77777777" w:rsidR="00D142C3" w:rsidRPr="00652942" w:rsidRDefault="00D142C3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DirtyPX</m:t>
        </m:r>
      </m:oMath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 грязная цена бумаги</w:t>
      </w:r>
      <w:r w:rsidR="00204E94" w:rsidRPr="00204E94">
        <w:rPr>
          <w:rFonts w:ascii="Tahoma" w:eastAsia="Calibri" w:hAnsi="Tahoma" w:cs="Tahoma"/>
          <w:sz w:val="22"/>
          <w:szCs w:val="22"/>
          <w:lang w:eastAsia="en-US"/>
        </w:rPr>
        <w:t xml:space="preserve">, </w:t>
      </w:r>
      <w:r w:rsidR="00204E94">
        <w:rPr>
          <w:rFonts w:ascii="Tahoma" w:eastAsia="Calibri" w:hAnsi="Tahoma" w:cs="Tahoma"/>
          <w:sz w:val="22"/>
          <w:szCs w:val="22"/>
          <w:lang w:eastAsia="en-US"/>
        </w:rPr>
        <w:t>выраженная в процентах от номинала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195FE30E" w14:textId="77777777" w:rsidR="00D142C3" w:rsidRPr="00652942" w:rsidRDefault="00D142C3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Gspread</m:t>
        </m:r>
      </m:oMath>
      <w:r w:rsidR="00500F74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0A736D">
        <w:rPr>
          <w:rFonts w:ascii="Tahoma" w:eastAsia="Calibri" w:hAnsi="Tahoma" w:cs="Tahoma"/>
          <w:sz w:val="22"/>
          <w:szCs w:val="22"/>
          <w:lang w:eastAsia="en-US"/>
        </w:rPr>
        <w:t xml:space="preserve">– 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величина, выраженная в </w:t>
      </w:r>
      <w:r w:rsidR="000A736D">
        <w:rPr>
          <w:rFonts w:ascii="Tahoma" w:eastAsia="Calibri" w:hAnsi="Tahoma" w:cs="Tahoma"/>
          <w:sz w:val="22"/>
          <w:szCs w:val="22"/>
          <w:lang w:eastAsia="en-US"/>
        </w:rPr>
        <w:t>базисных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пунктах и равная ра</w:t>
      </w:r>
      <w:r w:rsidR="00500F74">
        <w:rPr>
          <w:rFonts w:ascii="Tahoma" w:eastAsia="Calibri" w:hAnsi="Tahoma" w:cs="Tahoma"/>
          <w:sz w:val="22"/>
          <w:szCs w:val="22"/>
          <w:lang w:eastAsia="en-US"/>
        </w:rPr>
        <w:t>зности доходности к погашению и</w:t>
      </w:r>
      <w:r w:rsidR="00500F74" w:rsidRPr="0048682F">
        <w:rPr>
          <w:rFonts w:ascii="Tahoma" w:eastAsia="Calibri" w:hAnsi="Tahoma" w:cs="Tahoma"/>
          <w:sz w:val="22"/>
          <w:szCs w:val="22"/>
          <w:lang w:eastAsia="en-US"/>
        </w:rPr>
        <w:t xml:space="preserve"> значения </w:t>
      </w:r>
      <w:r w:rsidR="00500F74">
        <w:rPr>
          <w:rFonts w:ascii="Tahoma" w:eastAsia="Calibri" w:hAnsi="Tahoma" w:cs="Tahoma"/>
          <w:sz w:val="22"/>
          <w:lang w:eastAsia="en-US"/>
        </w:rPr>
        <w:t xml:space="preserve">кривой бескупонной доходности государственных облигаций </w:t>
      </w:r>
      <w:r w:rsidR="00500F74" w:rsidRPr="0048682F">
        <w:rPr>
          <w:rFonts w:ascii="Tahoma" w:eastAsia="Calibri" w:hAnsi="Tahoma" w:cs="Tahoma"/>
          <w:sz w:val="22"/>
          <w:szCs w:val="22"/>
          <w:lang w:eastAsia="en-US"/>
        </w:rPr>
        <w:t>с годовой капитализацией процентов для срока</w:t>
      </w:r>
      <w:r w:rsidR="00500F74">
        <w:rPr>
          <w:rFonts w:ascii="Tahoma" w:eastAsia="Calibri" w:hAnsi="Tahoma" w:cs="Tahoma"/>
          <w:sz w:val="22"/>
          <w:szCs w:val="22"/>
          <w:lang w:eastAsia="en-US"/>
        </w:rPr>
        <w:t xml:space="preserve">, равного </w:t>
      </w:r>
      <w:proofErr w:type="spellStart"/>
      <w:r w:rsidR="00500F74">
        <w:rPr>
          <w:rFonts w:ascii="Tahoma" w:eastAsia="Calibri" w:hAnsi="Tahoma" w:cs="Tahoma"/>
          <w:sz w:val="22"/>
          <w:szCs w:val="22"/>
          <w:lang w:eastAsia="en-US"/>
        </w:rPr>
        <w:t>дюрации</w:t>
      </w:r>
      <w:proofErr w:type="spellEnd"/>
      <w:r w:rsidR="00500F74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proofErr w:type="spellStart"/>
      <w:r w:rsidR="00500F74">
        <w:rPr>
          <w:rFonts w:ascii="Tahoma" w:eastAsia="Calibri" w:hAnsi="Tahoma" w:cs="Tahoma"/>
          <w:sz w:val="22"/>
          <w:szCs w:val="22"/>
          <w:lang w:eastAsia="en-US"/>
        </w:rPr>
        <w:t>Маколея</w:t>
      </w:r>
      <w:proofErr w:type="spellEnd"/>
      <w:r w:rsidR="00500F74">
        <w:rPr>
          <w:rFonts w:ascii="Tahoma" w:eastAsia="Calibri" w:hAnsi="Tahoma" w:cs="Tahoma"/>
          <w:sz w:val="22"/>
          <w:szCs w:val="22"/>
          <w:lang w:eastAsia="en-US"/>
        </w:rPr>
        <w:t xml:space="preserve"> для данного инструмента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0E964D9B" w14:textId="675B1268" w:rsidR="00D142C3" w:rsidRPr="00652942" w:rsidRDefault="00CC00E0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 планов</w:t>
      </w:r>
      <w:r w:rsidR="00232C02">
        <w:rPr>
          <w:rFonts w:ascii="Tahoma" w:eastAsia="Calibri" w:hAnsi="Tahoma" w:cs="Tahoma"/>
          <w:sz w:val="22"/>
          <w:szCs w:val="22"/>
          <w:lang w:eastAsia="en-US"/>
        </w:rPr>
        <w:t xml:space="preserve">ые процентные </w:t>
      </w:r>
      <w:del w:id="18" w:author="Артименя Дмитрий Николаевич" w:date="2019-08-13T10:53:00Z">
        <w:r w:rsidR="00232C02" w:rsidDel="000A13F2">
          <w:rPr>
            <w:rFonts w:ascii="Tahoma" w:eastAsia="Calibri" w:hAnsi="Tahoma" w:cs="Tahoma"/>
            <w:sz w:val="22"/>
            <w:szCs w:val="22"/>
            <w:lang w:eastAsia="en-US"/>
          </w:rPr>
          <w:delText>платежи</w:delText>
        </w:r>
      </w:del>
      <w:ins w:id="19" w:author="Артименя Дмитрий Николаевич" w:date="2019-08-13T10:53:00Z">
        <w:r w:rsidR="000A13F2">
          <w:rPr>
            <w:rFonts w:ascii="Tahoma" w:eastAsia="Calibri" w:hAnsi="Tahoma" w:cs="Tahoma"/>
            <w:sz w:val="22"/>
            <w:szCs w:val="22"/>
            <w:lang w:eastAsia="en-US"/>
          </w:rPr>
          <w:t>поступления</w:t>
        </w:r>
      </w:ins>
      <w:r w:rsidR="00232C02">
        <w:rPr>
          <w:rFonts w:ascii="Tahoma" w:eastAsia="Calibri" w:hAnsi="Tahoma" w:cs="Tahoma"/>
          <w:sz w:val="22"/>
          <w:szCs w:val="22"/>
          <w:lang w:eastAsia="en-US"/>
        </w:rPr>
        <w:t xml:space="preserve"> по кредитам в расчете на одну ИЦБ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372BEBA8" w14:textId="654BD6F2" w:rsidR="00D142C3" w:rsidRPr="00472712" w:rsidRDefault="000A736D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YTM</m:t>
        </m:r>
      </m:oMath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 доходность к </w:t>
      </w:r>
      <w:r w:rsidR="00E42847" w:rsidRPr="0048682F">
        <w:rPr>
          <w:rFonts w:ascii="Tahoma" w:eastAsia="Calibri" w:hAnsi="Tahoma" w:cs="Tahoma"/>
          <w:sz w:val="22"/>
          <w:szCs w:val="22"/>
          <w:lang w:eastAsia="en-US"/>
        </w:rPr>
        <w:t>исполнени</w:t>
      </w:r>
      <w:r w:rsidR="00E42847">
        <w:rPr>
          <w:rFonts w:ascii="Tahoma" w:eastAsia="Calibri" w:hAnsi="Tahoma" w:cs="Tahoma"/>
          <w:sz w:val="22"/>
          <w:szCs w:val="22"/>
          <w:lang w:eastAsia="en-US"/>
        </w:rPr>
        <w:t>ю</w:t>
      </w:r>
      <w:r w:rsidR="00E42847" w:rsidRPr="0048682F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proofErr w:type="spellStart"/>
      <w:r w:rsidR="00E42847" w:rsidRPr="0048682F">
        <w:rPr>
          <w:rFonts w:ascii="Tahoma" w:eastAsia="Calibri" w:hAnsi="Tahoma" w:cs="Tahoma"/>
          <w:sz w:val="22"/>
          <w:szCs w:val="22"/>
          <w:lang w:eastAsia="en-US"/>
        </w:rPr>
        <w:t>call</w:t>
      </w:r>
      <w:proofErr w:type="spellEnd"/>
      <w:r w:rsidR="00E42847" w:rsidRPr="0048682F">
        <w:rPr>
          <w:rFonts w:ascii="Tahoma" w:eastAsia="Calibri" w:hAnsi="Tahoma" w:cs="Tahoma"/>
          <w:sz w:val="22"/>
          <w:szCs w:val="22"/>
          <w:lang w:eastAsia="en-US"/>
        </w:rPr>
        <w:t xml:space="preserve"> опциона </w:t>
      </w:r>
      <w:proofErr w:type="spellStart"/>
      <w:r w:rsidR="00E42847" w:rsidRPr="0048682F">
        <w:rPr>
          <w:rFonts w:ascii="Tahoma" w:eastAsia="Calibri" w:hAnsi="Tahoma" w:cs="Tahoma"/>
          <w:sz w:val="22"/>
          <w:szCs w:val="22"/>
          <w:lang w:eastAsia="en-US"/>
        </w:rPr>
        <w:t>clean</w:t>
      </w:r>
      <w:proofErr w:type="spellEnd"/>
      <w:r w:rsidR="00E42847" w:rsidRPr="0048682F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proofErr w:type="spellStart"/>
      <w:r w:rsidR="00E42847" w:rsidRPr="0048682F">
        <w:rPr>
          <w:rFonts w:ascii="Tahoma" w:eastAsia="Calibri" w:hAnsi="Tahoma" w:cs="Tahoma"/>
          <w:sz w:val="22"/>
          <w:szCs w:val="22"/>
          <w:lang w:eastAsia="en-US"/>
        </w:rPr>
        <w:t>up</w:t>
      </w:r>
      <w:proofErr w:type="spellEnd"/>
      <w:r w:rsidR="00AE04C4">
        <w:rPr>
          <w:rFonts w:ascii="Tahoma" w:eastAsia="Calibri" w:hAnsi="Tahoma" w:cs="Tahoma"/>
          <w:sz w:val="22"/>
          <w:szCs w:val="22"/>
          <w:lang w:eastAsia="en-US"/>
        </w:rPr>
        <w:t>, выраженная в процентах</w:t>
      </w:r>
      <w:r w:rsidR="00E42847">
        <w:rPr>
          <w:rFonts w:ascii="Tahoma" w:eastAsia="Calibri" w:hAnsi="Tahoma" w:cs="Tahoma"/>
          <w:sz w:val="22"/>
          <w:szCs w:val="22"/>
          <w:lang w:eastAsia="en-US"/>
        </w:rPr>
        <w:t xml:space="preserve"> годовых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2AFC5649" w14:textId="4220CB74" w:rsidR="00D142C3" w:rsidRPr="00652942" w:rsidRDefault="00CC00E0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F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 плановое погашение основного долга в момент времени </w:t>
      </w:r>
      <m:oMath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 w:rsidR="00DA5869">
        <w:rPr>
          <w:rFonts w:ascii="Tahoma" w:eastAsia="Calibri" w:hAnsi="Tahoma" w:cs="Tahoma"/>
          <w:sz w:val="22"/>
          <w:szCs w:val="22"/>
          <w:lang w:eastAsia="en-US"/>
        </w:rPr>
        <w:t>,</w:t>
      </w:r>
      <w:r w:rsidR="00DA5869" w:rsidRPr="00DA5869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DA5869">
        <w:rPr>
          <w:rFonts w:ascii="Tahoma" w:eastAsia="Calibri" w:hAnsi="Tahoma" w:cs="Tahoma"/>
          <w:sz w:val="22"/>
          <w:szCs w:val="22"/>
          <w:lang w:eastAsia="en-US"/>
        </w:rPr>
        <w:t>в</w:t>
      </w:r>
      <w:r w:rsidR="00DA5869" w:rsidRPr="00DA5869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CF6E50">
        <w:rPr>
          <w:rFonts w:ascii="Tahoma" w:eastAsia="Calibri" w:hAnsi="Tahoma" w:cs="Tahoma"/>
          <w:sz w:val="22"/>
          <w:szCs w:val="22"/>
          <w:lang w:eastAsia="en-US"/>
        </w:rPr>
        <w:t>денежном выражении</w:t>
      </w:r>
      <w:r w:rsidR="00F61D6B">
        <w:rPr>
          <w:rFonts w:ascii="Tahoma" w:eastAsia="Calibri" w:hAnsi="Tahoma" w:cs="Tahoma"/>
          <w:sz w:val="22"/>
          <w:szCs w:val="22"/>
          <w:lang w:eastAsia="en-US"/>
        </w:rPr>
        <w:t xml:space="preserve"> в расчете на одну ИЦБ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2D870896" w14:textId="77777777" w:rsidR="00D142C3" w:rsidRPr="00652942" w:rsidRDefault="00CC00E0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F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his</m:t>
            </m:r>
            <m:sSub>
              <m:sSubPr>
                <m:ctrlP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j</m:t>
                </m:r>
              </m:sub>
            </m:sSub>
          </m:sub>
        </m:sSub>
      </m:oMath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 плановое погашение основного долга</w:t>
      </w:r>
      <w:r w:rsidR="00F61D6B">
        <w:rPr>
          <w:rFonts w:ascii="Tahoma" w:eastAsia="Calibri" w:hAnsi="Tahoma" w:cs="Tahoma"/>
          <w:sz w:val="22"/>
          <w:szCs w:val="22"/>
          <w:lang w:eastAsia="en-US"/>
        </w:rPr>
        <w:t xml:space="preserve"> закладных в ипотечном покрытии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в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j</m:t>
        </m:r>
      </m:oMath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>-ом месяце до даты расчета;</w:t>
      </w:r>
    </w:p>
    <w:p w14:paraId="306122B5" w14:textId="77777777" w:rsidR="00D142C3" w:rsidRPr="00652942" w:rsidRDefault="00D142C3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K</m:t>
        </m:r>
      </m:oMath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 количество закладных в </w:t>
      </w:r>
      <w:r w:rsidR="0071247C">
        <w:rPr>
          <w:rFonts w:ascii="Tahoma" w:eastAsia="Calibri" w:hAnsi="Tahoma" w:cs="Tahoma"/>
          <w:sz w:val="22"/>
          <w:szCs w:val="22"/>
          <w:lang w:eastAsia="en-US"/>
        </w:rPr>
        <w:t>ипотечном покрытии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197D46C8" w14:textId="77777777" w:rsidR="00D142C3" w:rsidRPr="00652942" w:rsidRDefault="00D142C3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m</m:t>
        </m:r>
        <m:r>
          <m:rPr>
            <m:sty m:val="p"/>
          </m:rPr>
          <w:rPr>
            <w:rFonts w:ascii="Cambria Math" w:eastAsia="Calibri" w:hAnsi="Cambria Math" w:cs="Tahoma"/>
            <w:sz w:val="22"/>
            <w:szCs w:val="22"/>
            <w:lang w:eastAsia="en-US"/>
          </w:rPr>
          <m:t xml:space="preserve"> </m:t>
        </m:r>
      </m:oMath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 </w:t>
      </w:r>
      <w:r w:rsidR="00101B6C">
        <w:rPr>
          <w:rFonts w:ascii="Tahoma" w:eastAsia="Calibri" w:hAnsi="Tahoma" w:cs="Tahoma"/>
          <w:sz w:val="22"/>
          <w:szCs w:val="22"/>
          <w:lang w:eastAsia="en-US"/>
        </w:rPr>
        <w:t>купонный период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по ИЦБ, выраженный в месяцах;</w:t>
      </w:r>
    </w:p>
    <w:p w14:paraId="76113601" w14:textId="77777777" w:rsidR="00D142C3" w:rsidRPr="00652942" w:rsidRDefault="00CC00E0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m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k</m:t>
            </m:r>
            <m:r>
              <m:rPr>
                <m:sty m:val="p"/>
              </m:r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,0</m:t>
            </m:r>
          </m:sub>
        </m:sSub>
      </m:oMath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 оставшийся контрактный срок у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k</m:t>
        </m:r>
      </m:oMath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>-ой закладной на начало расчета, выраженный в месяцах;</w:t>
      </w:r>
    </w:p>
    <w:p w14:paraId="0D51ABEB" w14:textId="77777777" w:rsidR="00D142C3" w:rsidRPr="00652942" w:rsidRDefault="00D142C3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Mac</m:t>
        </m:r>
        <m:r>
          <m:rPr>
            <m:sty m:val="p"/>
          </m:rPr>
          <w:rPr>
            <w:rFonts w:ascii="Cambria Math" w:eastAsia="Calibri" w:hAnsi="Cambria Math" w:cs="Tahoma"/>
            <w:sz w:val="22"/>
            <w:szCs w:val="22"/>
            <w:lang w:eastAsia="en-US"/>
          </w:rPr>
          <m:t>.</m:t>
        </m:r>
        <m:r>
          <w:rPr>
            <w:rFonts w:ascii="Cambria Math" w:eastAsia="Calibri" w:hAnsi="Cambria Math" w:cs="Tahoma"/>
            <w:sz w:val="22"/>
            <w:szCs w:val="22"/>
            <w:lang w:eastAsia="en-US"/>
          </w:rPr>
          <m:t>Dur</m:t>
        </m:r>
      </m:oMath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 дюрация Маколея</w:t>
      </w:r>
      <w:r w:rsidR="00DA5869">
        <w:rPr>
          <w:rFonts w:ascii="Tahoma" w:eastAsia="Calibri" w:hAnsi="Tahoma" w:cs="Tahoma"/>
          <w:sz w:val="22"/>
          <w:szCs w:val="22"/>
          <w:lang w:eastAsia="en-US"/>
        </w:rPr>
        <w:t>, выраженная в годах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113D0B0D" w14:textId="77777777" w:rsidR="00D142C3" w:rsidRPr="00652942" w:rsidRDefault="00D142C3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Mod</m:t>
        </m:r>
        <m:r>
          <m:rPr>
            <m:sty m:val="p"/>
          </m:rPr>
          <w:rPr>
            <w:rFonts w:ascii="Cambria Math" w:eastAsia="Calibri" w:hAnsi="Cambria Math" w:cs="Tahoma"/>
            <w:sz w:val="22"/>
            <w:szCs w:val="22"/>
            <w:lang w:eastAsia="en-US"/>
          </w:rPr>
          <m:t>.</m:t>
        </m:r>
        <m:r>
          <w:rPr>
            <w:rFonts w:ascii="Cambria Math" w:eastAsia="Calibri" w:hAnsi="Cambria Math" w:cs="Tahoma"/>
            <w:sz w:val="22"/>
            <w:szCs w:val="22"/>
            <w:lang w:eastAsia="en-US"/>
          </w:rPr>
          <m:t>Dur</m:t>
        </m:r>
      </m:oMath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 модифицированная дюрация;</w:t>
      </w:r>
    </w:p>
    <w:p w14:paraId="6DDD996F" w14:textId="77777777" w:rsidR="00D142C3" w:rsidRDefault="00CC00E0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 оставшееся количество </w:t>
      </w:r>
      <w:r w:rsidR="003E32E5">
        <w:rPr>
          <w:rFonts w:ascii="Tahoma" w:eastAsia="Calibri" w:hAnsi="Tahoma" w:cs="Tahoma"/>
          <w:sz w:val="22"/>
          <w:szCs w:val="22"/>
          <w:lang w:eastAsia="en-US"/>
        </w:rPr>
        <w:t xml:space="preserve">купонных 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периодов до конца договора, рассчитанное в момент времени </w:t>
      </w:r>
      <m:oMath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  <m:r>
              <m:rPr>
                <m:sty m:val="p"/>
              </m:r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-1</m:t>
            </m:r>
          </m:sub>
        </m:sSub>
      </m:oMath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69541B80" w14:textId="77777777" w:rsidR="004102E8" w:rsidRDefault="00CC00E0" w:rsidP="004102E8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Nom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  <m:r>
              <m:rPr>
                <m:sty m:val="p"/>
              </m:r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-1</m:t>
            </m:r>
          </m:sub>
        </m:sSub>
      </m:oMath>
      <w:r w:rsidR="004102E8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 </w:t>
      </w:r>
      <w:r w:rsidR="004102E8">
        <w:rPr>
          <w:rFonts w:ascii="Tahoma" w:eastAsia="Calibri" w:hAnsi="Tahoma" w:cs="Tahoma"/>
          <w:sz w:val="22"/>
          <w:szCs w:val="22"/>
          <w:lang w:eastAsia="en-US"/>
        </w:rPr>
        <w:t>номинальная стоимость ИЦБ</w:t>
      </w:r>
      <w:r w:rsidR="004102E8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на начало периода </w:t>
      </w:r>
      <m:oMath>
        <m:r>
          <m:rPr>
            <m:sty m:val="p"/>
          </m:rPr>
          <w:rPr>
            <w:rFonts w:ascii="Cambria Math" w:eastAsia="Calibri" w:hAnsi="Cambria Math" w:cs="Tahoma"/>
            <w:sz w:val="22"/>
            <w:szCs w:val="22"/>
            <w:lang w:eastAsia="en-US"/>
          </w:rPr>
          <m:t>[</m:t>
        </m:r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  <m:r>
              <m:rPr>
                <m:sty m:val="p"/>
              </m:r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-1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sz w:val="22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sz w:val="22"/>
            <w:szCs w:val="22"/>
            <w:lang w:eastAsia="en-US"/>
          </w:rPr>
          <m:t>]</m:t>
        </m:r>
      </m:oMath>
      <w:r w:rsidR="004102E8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в момент времени </w:t>
      </w:r>
      <m:oMath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  <m:r>
              <m:rPr>
                <m:sty m:val="p"/>
              </m:r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-1</m:t>
            </m:r>
          </m:sub>
        </m:sSub>
      </m:oMath>
      <w:r w:rsidR="004102E8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(совпадает с </w:t>
      </w:r>
      <w:r w:rsidR="004102E8">
        <w:rPr>
          <w:rFonts w:ascii="Tahoma" w:eastAsia="Calibri" w:hAnsi="Tahoma" w:cs="Tahoma"/>
          <w:sz w:val="22"/>
          <w:szCs w:val="22"/>
          <w:lang w:eastAsia="en-US"/>
        </w:rPr>
        <w:t>номинальной стоимостью</w:t>
      </w:r>
      <w:r w:rsidR="004102E8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на конец предыдущего периода);</w:t>
      </w:r>
    </w:p>
    <w:p w14:paraId="5AAFF828" w14:textId="77777777" w:rsidR="00F61D6B" w:rsidRPr="00652942" w:rsidRDefault="00CC00E0" w:rsidP="004102E8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Nom</m:t>
            </m:r>
            <m:ctrlPr>
              <w:rPr>
                <w:rFonts w:ascii="Cambria Math" w:eastAsia="Calibri" w:hAnsi="Cambria Math" w:cs="Tahoma"/>
                <w:i/>
                <w:sz w:val="22"/>
                <w:szCs w:val="22"/>
                <w:lang w:val="en-US" w:eastAsia="en-US"/>
              </w:rPr>
            </m:ctrlP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initial</m:t>
            </m:r>
          </m:sub>
        </m:sSub>
      </m:oMath>
      <w:r w:rsidR="00F61D6B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F61D6B" w:rsidRPr="00652942">
        <w:rPr>
          <w:rFonts w:ascii="Tahoma" w:eastAsia="Calibri" w:hAnsi="Tahoma" w:cs="Tahoma"/>
          <w:sz w:val="22"/>
          <w:szCs w:val="22"/>
          <w:lang w:eastAsia="en-US"/>
        </w:rPr>
        <w:t>–</w:t>
      </w:r>
      <w:r w:rsidR="00F61D6B">
        <w:rPr>
          <w:rFonts w:ascii="Tahoma" w:eastAsia="Calibri" w:hAnsi="Tahoma" w:cs="Tahoma"/>
          <w:sz w:val="22"/>
          <w:szCs w:val="22"/>
          <w:lang w:eastAsia="en-US"/>
        </w:rPr>
        <w:t xml:space="preserve"> первоначальная номинальная стоимость ИЦБ;</w:t>
      </w:r>
    </w:p>
    <w:p w14:paraId="2BCFFDA2" w14:textId="6F53B6CF" w:rsidR="00D142C3" w:rsidRDefault="00CC00E0" w:rsidP="00A255F5">
      <w:pPr>
        <w:spacing w:after="0" w:line="276" w:lineRule="auto"/>
        <w:ind w:firstLine="0"/>
        <w:rPr>
          <w:ins w:id="20" w:author="Шевчук Андрей Григорьевич" w:date="2019-08-12T19:34:00Z"/>
          <w:rFonts w:ascii="Tahoma" w:eastAsia="Calibri" w:hAnsi="Tahoma" w:cs="Tahoma"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P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sz w:val="22"/>
            <w:szCs w:val="22"/>
            <w:lang w:eastAsia="en-US"/>
          </w:rPr>
          <m:t>=</m:t>
        </m:r>
        <m:r>
          <w:del w:id="21" w:author="Артименя Дмитрий Николаевич" w:date="2019-08-13T10:51:00Z">
            <w:rPr>
              <w:rFonts w:ascii="Cambria Math" w:eastAsia="Calibri" w:hAnsi="Cambria Math" w:cs="Tahoma"/>
              <w:sz w:val="22"/>
              <w:szCs w:val="22"/>
              <w:lang w:eastAsia="en-US"/>
            </w:rPr>
            <m:t>P</m:t>
          </w:del>
        </m:r>
        <m:d>
          <m:dPr>
            <m:ctrlPr>
              <w:del w:id="22" w:author="Шевчук Андрей Григорьевич" w:date="2019-08-12T19:33:00Z"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</w:del>
            </m:ctrlPr>
          </m:dPr>
          <m:e>
            <m:sSub>
              <m:sSubPr>
                <m:ctrlPr>
                  <w:del w:id="23" w:author="Шевчук Андрей Григорьевич" w:date="2019-08-12T19:33:00Z"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</w:del>
                </m:ctrlPr>
              </m:sSubPr>
              <m:e>
                <m:r>
                  <w:del w:id="24" w:author="Шевчук Андрей Григорьевич" w:date="2019-08-12T19:33:00Z">
                    <w:rPr>
                      <w:rFonts w:ascii="Cambria Math" w:eastAsia="Calibri" w:hAnsi="Cambria Math" w:cs="Tahoma"/>
                      <w:sz w:val="22"/>
                      <w:szCs w:val="22"/>
                      <w:lang w:val="en-US" w:eastAsia="en-US"/>
                    </w:rPr>
                    <m:t>Nom</m:t>
                  </w:del>
                </m:r>
              </m:e>
              <m:sub>
                <m:r>
                  <w:del w:id="25" w:author="Шевчук Андрей Григорьевич" w:date="2019-08-12T19:33:00Z"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i</m:t>
                  </w:del>
                </m:r>
                <m:r>
                  <w:del w:id="26" w:author="Шевчук Андрей Григорьевич" w:date="2019-08-12T19:33:00Z">
                    <m:rPr>
                      <m:sty m:val="p"/>
                    </m:rP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-1</m:t>
                  </w:del>
                </m:r>
              </m:sub>
            </m:sSub>
            <m:r>
              <w:del w:id="27" w:author="Шевчук Андрей Григорьевич" w:date="2019-08-12T19:33:00Z">
                <m:rPr>
                  <m:sty m:val="p"/>
                </m:rP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,</m:t>
              </w:del>
            </m:r>
            <m:sSub>
              <m:sSubPr>
                <m:ctrlPr>
                  <w:del w:id="28" w:author="Шевчук Андрей Григорьевич" w:date="2019-08-12T19:33:00Z"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</w:del>
                </m:ctrlPr>
              </m:sSubPr>
              <m:e>
                <m:r>
                  <w:del w:id="29" w:author="Шевчук Андрей Григорьевич" w:date="2019-08-12T19:33:00Z"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r</m:t>
                  </w:del>
                </m:r>
              </m:e>
              <m:sub>
                <m:r>
                  <w:del w:id="30" w:author="Шевчук Андрей Григорьевич" w:date="2019-08-12T19:33:00Z"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i</m:t>
                  </w:del>
                </m:r>
              </m:sub>
            </m:sSub>
            <m:r>
              <w:del w:id="31" w:author="Шевчук Андрей Григорьевич" w:date="2019-08-12T19:33:00Z">
                <m:rPr>
                  <m:sty m:val="p"/>
                </m:rP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,</m:t>
              </w:del>
            </m:r>
            <m:sSub>
              <m:sSubPr>
                <m:ctrlPr>
                  <w:del w:id="32" w:author="Шевчук Андрей Григорьевич" w:date="2019-08-12T19:33:00Z"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</w:del>
                </m:ctrlPr>
              </m:sSubPr>
              <m:e>
                <m:r>
                  <w:del w:id="33" w:author="Шевчук Андрей Григорьевич" w:date="2019-08-12T19:33:00Z"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N</m:t>
                  </w:del>
                </m:r>
              </m:e>
              <m:sub>
                <m:r>
                  <w:del w:id="34" w:author="Шевчук Андрей Григорьевич" w:date="2019-08-12T19:33:00Z"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i</m:t>
                  </w:del>
                </m:r>
              </m:sub>
            </m:sSub>
          </m:e>
        </m:d>
        <m:r>
          <w:del w:id="35" w:author="Артименя Дмитрий Николаевич" w:date="2019-08-13T10:51:00Z">
            <m:rPr>
              <m:sty m:val="p"/>
            </m:rPr>
            <w:rPr>
              <w:rFonts w:ascii="Cambria Math" w:eastAsia="Calibri" w:hAnsi="Cambria Math" w:cs="Tahoma"/>
              <w:sz w:val="22"/>
              <w:szCs w:val="22"/>
              <w:lang w:eastAsia="en-US"/>
            </w:rPr>
            <m:t>=</m:t>
          </w:del>
        </m:r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F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sz w:val="22"/>
            <w:szCs w:val="22"/>
            <w:lang w:eastAsia="en-US"/>
          </w:rPr>
          <m:t>+</m:t>
        </m:r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 планов</w:t>
      </w:r>
      <w:del w:id="36" w:author="Артименя Дмитрий Николаевич" w:date="2019-08-13T10:51:00Z">
        <w:r w:rsidR="00D142C3" w:rsidRPr="00652942" w:rsidDel="000A13F2">
          <w:rPr>
            <w:rFonts w:ascii="Tahoma" w:eastAsia="Calibri" w:hAnsi="Tahoma" w:cs="Tahoma"/>
            <w:sz w:val="22"/>
            <w:szCs w:val="22"/>
            <w:lang w:eastAsia="en-US"/>
          </w:rPr>
          <w:delText>ый</w:delText>
        </w:r>
      </w:del>
      <w:ins w:id="37" w:author="Артименя Дмитрий Николаевич" w:date="2019-08-13T10:51:00Z">
        <w:r w:rsidR="000A13F2">
          <w:rPr>
            <w:rFonts w:ascii="Tahoma" w:eastAsia="Calibri" w:hAnsi="Tahoma" w:cs="Tahoma"/>
            <w:sz w:val="22"/>
            <w:szCs w:val="22"/>
            <w:lang w:eastAsia="en-US"/>
          </w:rPr>
          <w:t>ое</w:t>
        </w:r>
      </w:ins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del w:id="38" w:author="Артименя Дмитрий Николаевич" w:date="2019-08-13T10:51:00Z">
        <w:r w:rsidR="00D142C3" w:rsidRPr="00652942" w:rsidDel="000A13F2">
          <w:rPr>
            <w:rFonts w:ascii="Tahoma" w:eastAsia="Calibri" w:hAnsi="Tahoma" w:cs="Tahoma"/>
            <w:sz w:val="22"/>
            <w:szCs w:val="22"/>
            <w:lang w:eastAsia="en-US"/>
          </w:rPr>
          <w:delText xml:space="preserve">платеж </w:delText>
        </w:r>
      </w:del>
      <w:ins w:id="39" w:author="Артименя Дмитрий Николаевич" w:date="2019-08-13T10:51:00Z">
        <w:r w:rsidR="000A13F2">
          <w:rPr>
            <w:rFonts w:ascii="Tahoma" w:eastAsia="Calibri" w:hAnsi="Tahoma" w:cs="Tahoma"/>
            <w:sz w:val="22"/>
            <w:szCs w:val="22"/>
            <w:lang w:eastAsia="en-US"/>
          </w:rPr>
          <w:t>поступление</w:t>
        </w:r>
        <w:r w:rsidR="000A13F2" w:rsidRPr="00652942">
          <w:rPr>
            <w:rFonts w:ascii="Tahoma" w:eastAsia="Calibri" w:hAnsi="Tahoma" w:cs="Tahoma"/>
            <w:sz w:val="22"/>
            <w:szCs w:val="22"/>
            <w:lang w:eastAsia="en-US"/>
          </w:rPr>
          <w:t xml:space="preserve"> </w:t>
        </w:r>
      </w:ins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на конец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i</m:t>
        </m:r>
      </m:oMath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-го промежутка </w:t>
      </w:r>
      <m:oMath>
        <m:r>
          <m:rPr>
            <m:sty m:val="p"/>
          </m:rPr>
          <w:rPr>
            <w:rFonts w:ascii="Cambria Math" w:eastAsia="Calibri" w:hAnsi="Cambria Math" w:cs="Tahoma"/>
            <w:sz w:val="22"/>
            <w:szCs w:val="22"/>
            <w:lang w:eastAsia="en-US"/>
          </w:rPr>
          <m:t>[</m:t>
        </m:r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  <m:r>
              <m:rPr>
                <m:sty m:val="p"/>
              </m:r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-1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sz w:val="22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sz w:val="22"/>
            <w:szCs w:val="22"/>
            <w:lang w:eastAsia="en-US"/>
          </w:rPr>
          <m:t>]</m:t>
        </m:r>
      </m:oMath>
      <w:r w:rsidR="00CD6E68">
        <w:rPr>
          <w:rFonts w:ascii="Tahoma" w:eastAsia="Calibri" w:hAnsi="Tahoma" w:cs="Tahoma"/>
          <w:sz w:val="22"/>
          <w:szCs w:val="22"/>
          <w:lang w:eastAsia="en-US"/>
        </w:rPr>
        <w:t>,</w:t>
      </w:r>
      <w:r w:rsidR="00CD6E68" w:rsidRPr="00DA5869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CD6E68">
        <w:rPr>
          <w:rFonts w:ascii="Tahoma" w:eastAsia="Calibri" w:hAnsi="Tahoma" w:cs="Tahoma"/>
          <w:sz w:val="22"/>
          <w:szCs w:val="22"/>
          <w:lang w:eastAsia="en-US"/>
        </w:rPr>
        <w:t>в</w:t>
      </w:r>
      <w:r w:rsidR="00CD6E68" w:rsidRPr="00DA5869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CF6E50">
        <w:rPr>
          <w:rFonts w:ascii="Tahoma" w:eastAsia="Calibri" w:hAnsi="Tahoma" w:cs="Tahoma"/>
          <w:sz w:val="22"/>
          <w:szCs w:val="22"/>
          <w:lang w:eastAsia="en-US"/>
        </w:rPr>
        <w:t>денежном выражении</w:t>
      </w:r>
      <w:r w:rsidR="00CD6E68">
        <w:rPr>
          <w:rFonts w:ascii="Tahoma" w:eastAsia="Calibri" w:hAnsi="Tahoma" w:cs="Tahoma"/>
          <w:sz w:val="22"/>
          <w:szCs w:val="22"/>
          <w:lang w:eastAsia="en-US"/>
        </w:rPr>
        <w:t xml:space="preserve"> в расчете на одну ИЦБ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4CC5EE53" w14:textId="052CE59D" w:rsidR="001D1629" w:rsidRPr="00652942" w:rsidRDefault="00CC00E0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sSub>
          <m:sSubPr>
            <m:ctrlPr>
              <w:ins w:id="40" w:author="Шевчук Андрей Григорьевич" w:date="2019-08-12T19:34:00Z"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w:ins>
            </m:ctrlPr>
          </m:sSubPr>
          <m:e>
            <m:r>
              <w:ins w:id="41" w:author="Шевчук Андрей Григорьевич" w:date="2019-08-12T19:34:00Z"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PoolNom</m:t>
              </w:ins>
            </m:r>
          </m:e>
          <m:sub>
            <m:r>
              <w:ins w:id="42" w:author="Шевчук Андрей Григорьевич" w:date="2019-08-12T19:34:00Z"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i-1</m:t>
              </w:ins>
            </m:r>
          </m:sub>
        </m:sSub>
      </m:oMath>
      <w:ins w:id="43" w:author="Шевчук Андрей Григорьевич" w:date="2019-08-12T19:34:00Z">
        <w:r w:rsidR="001D1629">
          <w:rPr>
            <w:rFonts w:ascii="Tahoma" w:eastAsia="Calibri" w:hAnsi="Tahoma" w:cs="Tahoma"/>
            <w:sz w:val="22"/>
            <w:szCs w:val="22"/>
            <w:lang w:eastAsia="en-US"/>
          </w:rPr>
          <w:t xml:space="preserve"> </w:t>
        </w:r>
        <w:r w:rsidR="001D1629" w:rsidRPr="00652942">
          <w:rPr>
            <w:rFonts w:ascii="Tahoma" w:eastAsia="Calibri" w:hAnsi="Tahoma" w:cs="Tahoma"/>
            <w:sz w:val="22"/>
            <w:szCs w:val="22"/>
            <w:lang w:eastAsia="en-US"/>
          </w:rPr>
          <w:t>–</w:t>
        </w:r>
        <w:r w:rsidR="001D1629">
          <w:rPr>
            <w:rFonts w:ascii="Tahoma" w:eastAsia="Calibri" w:hAnsi="Tahoma" w:cs="Tahoma"/>
            <w:sz w:val="22"/>
            <w:szCs w:val="22"/>
            <w:lang w:eastAsia="en-US"/>
          </w:rPr>
          <w:t xml:space="preserve"> оставшаяся сумма основного долга закладных</w:t>
        </w:r>
        <w:r w:rsidR="001D1629" w:rsidRPr="009F403D">
          <w:rPr>
            <w:rFonts w:ascii="Tahoma" w:eastAsia="Calibri" w:hAnsi="Tahoma" w:cs="Tahoma"/>
            <w:sz w:val="22"/>
            <w:szCs w:val="22"/>
            <w:lang w:eastAsia="en-US"/>
          </w:rPr>
          <w:t>,</w:t>
        </w:r>
        <w:r w:rsidR="001D1629">
          <w:rPr>
            <w:rFonts w:ascii="Tahoma" w:eastAsia="Calibri" w:hAnsi="Tahoma" w:cs="Tahoma"/>
            <w:sz w:val="22"/>
            <w:szCs w:val="22"/>
            <w:lang w:eastAsia="en-US"/>
          </w:rPr>
          <w:t xml:space="preserve"> входящих в ипотечное покрытие,</w:t>
        </w:r>
        <w:r w:rsidR="001D1629" w:rsidRPr="00216DBC">
          <w:rPr>
            <w:rFonts w:ascii="Tahoma" w:eastAsia="Calibri" w:hAnsi="Tahoma" w:cs="Tahoma"/>
            <w:sz w:val="22"/>
            <w:szCs w:val="22"/>
            <w:lang w:eastAsia="en-US"/>
          </w:rPr>
          <w:t xml:space="preserve"> </w:t>
        </w:r>
        <w:r w:rsidR="001D1629">
          <w:rPr>
            <w:rFonts w:ascii="Tahoma" w:eastAsia="Calibri" w:hAnsi="Tahoma" w:cs="Tahoma"/>
            <w:sz w:val="22"/>
            <w:szCs w:val="22"/>
            <w:lang w:eastAsia="en-US"/>
          </w:rPr>
          <w:t xml:space="preserve">на начало расчетного периода, соответствующего купонному периоду </w:t>
        </w:r>
        <m:oMath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[</m:t>
          </m:r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t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i</m:t>
              </m:r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-1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 xml:space="preserve">, </m:t>
          </m:r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t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i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]</m:t>
          </m:r>
        </m:oMath>
        <w:r w:rsidR="001D1629">
          <w:rPr>
            <w:rFonts w:ascii="Tahoma" w:eastAsia="Calibri" w:hAnsi="Tahoma" w:cs="Tahoma"/>
            <w:sz w:val="22"/>
            <w:szCs w:val="22"/>
            <w:lang w:eastAsia="en-US"/>
          </w:rPr>
          <w:t>, в денежном выражении</w:t>
        </w:r>
        <w:r w:rsidR="001D1629" w:rsidRPr="004C7429">
          <w:rPr>
            <w:rFonts w:ascii="Tahoma" w:eastAsia="Calibri" w:hAnsi="Tahoma" w:cs="Tahoma"/>
            <w:sz w:val="22"/>
            <w:szCs w:val="22"/>
            <w:lang w:eastAsia="en-US"/>
          </w:rPr>
          <w:t>;</w:t>
        </w:r>
      </w:ins>
    </w:p>
    <w:p w14:paraId="6542074A" w14:textId="18D866E1" w:rsidR="00D142C3" w:rsidRPr="00652942" w:rsidRDefault="00D142C3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PV</m:t>
        </m:r>
      </m:oMath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 приведенная стоимость потока платежей</w:t>
      </w:r>
      <w:r w:rsidR="00DA5869">
        <w:rPr>
          <w:rFonts w:ascii="Tahoma" w:eastAsia="Calibri" w:hAnsi="Tahoma" w:cs="Tahoma"/>
          <w:sz w:val="22"/>
          <w:szCs w:val="22"/>
          <w:lang w:eastAsia="en-US"/>
        </w:rPr>
        <w:t>,</w:t>
      </w:r>
      <w:r w:rsidR="00DA5869" w:rsidRPr="00DA5869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DA5869">
        <w:rPr>
          <w:rFonts w:ascii="Tahoma" w:eastAsia="Calibri" w:hAnsi="Tahoma" w:cs="Tahoma"/>
          <w:sz w:val="22"/>
          <w:szCs w:val="22"/>
          <w:lang w:eastAsia="en-US"/>
        </w:rPr>
        <w:t>в</w:t>
      </w:r>
      <w:r w:rsidR="00DA5869" w:rsidRPr="00DA5869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CF6E50">
        <w:rPr>
          <w:rFonts w:ascii="Tahoma" w:eastAsia="Calibri" w:hAnsi="Tahoma" w:cs="Tahoma"/>
          <w:sz w:val="22"/>
          <w:szCs w:val="22"/>
          <w:lang w:eastAsia="en-US"/>
        </w:rPr>
        <w:t>денежном выражении</w:t>
      </w:r>
      <w:r w:rsidR="00DA5869">
        <w:rPr>
          <w:rFonts w:ascii="Tahoma" w:eastAsia="Calibri" w:hAnsi="Tahoma" w:cs="Tahoma"/>
          <w:sz w:val="22"/>
          <w:szCs w:val="22"/>
          <w:lang w:eastAsia="en-US"/>
        </w:rPr>
        <w:t xml:space="preserve"> в расчете на одну ИЦБ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311EA11D" w14:textId="77777777" w:rsidR="00D142C3" w:rsidRPr="00652942" w:rsidRDefault="00CC00E0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 ставка процента на период </w:t>
      </w:r>
      <m:oMath>
        <m:r>
          <m:rPr>
            <m:sty m:val="p"/>
          </m:rPr>
          <w:rPr>
            <w:rFonts w:ascii="Cambria Math" w:eastAsia="Calibri" w:hAnsi="Cambria Math" w:cs="Tahoma"/>
            <w:sz w:val="22"/>
            <w:szCs w:val="22"/>
            <w:lang w:eastAsia="en-US"/>
          </w:rPr>
          <m:t>[</m:t>
        </m:r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  <m:r>
              <m:rPr>
                <m:sty m:val="p"/>
              </m:r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-1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sz w:val="22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sz w:val="22"/>
            <w:szCs w:val="22"/>
            <w:lang w:eastAsia="en-US"/>
          </w:rPr>
          <m:t>]</m:t>
        </m:r>
      </m:oMath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, рассчитанная на основе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WAC</m:t>
        </m:r>
        <m:r>
          <m:rPr>
            <m:sty m:val="p"/>
          </m:rPr>
          <w:rPr>
            <w:rFonts w:ascii="Cambria Math" w:eastAsia="Calibri" w:hAnsi="Cambria Math" w:cs="Tahoma"/>
            <w:sz w:val="22"/>
            <w:szCs w:val="22"/>
            <w:lang w:eastAsia="en-US"/>
          </w:rPr>
          <m:t xml:space="preserve"> </m:t>
        </m:r>
      </m:oMath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ставки для закладных</w:t>
      </w:r>
      <w:r w:rsidR="001741AF" w:rsidRPr="001741AF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1741AF">
        <w:rPr>
          <w:rFonts w:ascii="Tahoma" w:eastAsia="Calibri" w:hAnsi="Tahoma" w:cs="Tahoma"/>
          <w:sz w:val="22"/>
          <w:szCs w:val="22"/>
          <w:lang w:eastAsia="en-US"/>
        </w:rPr>
        <w:t>и выраженная в процентах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7F179957" w14:textId="697F1E9F" w:rsidR="00D142C3" w:rsidRDefault="00CC00E0" w:rsidP="00A255F5">
      <w:pPr>
        <w:spacing w:after="0" w:line="276" w:lineRule="auto"/>
        <w:ind w:firstLine="0"/>
        <w:rPr>
          <w:ins w:id="44" w:author="Шевчук Андрей Григорьевич" w:date="2019-08-12T19:34:00Z"/>
          <w:rFonts w:ascii="Tahoma" w:eastAsia="Calibri" w:hAnsi="Tahoma" w:cs="Tahoma"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k</m:t>
            </m:r>
            <m:r>
              <m:rPr>
                <m:sty m:val="p"/>
              </m:r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,0</m:t>
            </m:r>
          </m:sub>
        </m:sSub>
      </m:oMath>
      <w:r w:rsidR="00BA3C4E">
        <w:rPr>
          <w:rFonts w:ascii="Tahoma" w:eastAsia="Calibri" w:hAnsi="Tahoma" w:cs="Tahoma"/>
          <w:sz w:val="22"/>
          <w:szCs w:val="22"/>
          <w:lang w:eastAsia="en-US"/>
        </w:rPr>
        <w:t xml:space="preserve"> – 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ставка кредита у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k</m:t>
        </m:r>
      </m:oMath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>-ой закладной на начало расчета</w:t>
      </w:r>
      <w:r w:rsidR="001741AF">
        <w:rPr>
          <w:rFonts w:ascii="Tahoma" w:eastAsia="Calibri" w:hAnsi="Tahoma" w:cs="Tahoma"/>
          <w:sz w:val="22"/>
          <w:szCs w:val="22"/>
          <w:lang w:eastAsia="en-US"/>
        </w:rPr>
        <w:t>, выраженная в процентах</w:t>
      </w:r>
      <w:r w:rsidR="00E42847">
        <w:rPr>
          <w:rFonts w:ascii="Tahoma" w:eastAsia="Calibri" w:hAnsi="Tahoma" w:cs="Tahoma"/>
          <w:sz w:val="22"/>
          <w:szCs w:val="22"/>
          <w:lang w:eastAsia="en-US"/>
        </w:rPr>
        <w:t xml:space="preserve"> годовых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4CC6B758" w14:textId="20C27C6C" w:rsidR="001D1629" w:rsidRPr="001D1629" w:rsidRDefault="00CC00E0" w:rsidP="001D1629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sSub>
          <m:sSubPr>
            <m:ctrlPr>
              <w:ins w:id="45" w:author="Шевчук Андрей Григорьевич" w:date="2019-08-12T19:34:00Z"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w:ins>
            </m:ctrlPr>
          </m:sSubPr>
          <m:e>
            <m:r>
              <w:ins w:id="46" w:author="Шевчук Андрей Григорьевич" w:date="2019-08-12T19:34:00Z"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S</m:t>
              </w:ins>
            </m:r>
          </m:e>
          <m:sub>
            <m:r>
              <w:ins w:id="47" w:author="Шевчук Андрей Григорьевич" w:date="2019-08-12T19:34:00Z"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i</m:t>
              </w:ins>
            </m:r>
          </m:sub>
        </m:sSub>
      </m:oMath>
      <w:ins w:id="48" w:author="Шевчук Андрей Григорьевич" w:date="2019-08-12T19:34:00Z">
        <w:r w:rsidR="001D1629">
          <w:rPr>
            <w:rFonts w:ascii="Tahoma" w:eastAsia="Calibri" w:hAnsi="Tahoma" w:cs="Tahoma"/>
            <w:sz w:val="22"/>
            <w:szCs w:val="22"/>
            <w:lang w:eastAsia="en-US"/>
          </w:rPr>
          <w:t xml:space="preserve"> </w:t>
        </w:r>
        <w:r w:rsidR="001D1629" w:rsidRPr="00652942">
          <w:rPr>
            <w:rFonts w:ascii="Tahoma" w:eastAsia="Calibri" w:hAnsi="Tahoma" w:cs="Tahoma"/>
            <w:sz w:val="22"/>
            <w:szCs w:val="22"/>
            <w:lang w:eastAsia="en-US"/>
          </w:rPr>
          <w:t>–</w:t>
        </w:r>
        <w:r w:rsidR="001D1629" w:rsidRPr="009F403D">
          <w:rPr>
            <w:rFonts w:ascii="Tahoma" w:eastAsia="Calibri" w:hAnsi="Tahoma" w:cs="Tahoma"/>
            <w:sz w:val="22"/>
            <w:szCs w:val="22"/>
            <w:lang w:eastAsia="en-US"/>
          </w:rPr>
          <w:t xml:space="preserve"> </w:t>
        </w:r>
        <w:r w:rsidR="001D1629">
          <w:rPr>
            <w:rFonts w:ascii="Tahoma" w:eastAsia="Calibri" w:hAnsi="Tahoma" w:cs="Tahoma"/>
            <w:sz w:val="22"/>
            <w:szCs w:val="22"/>
            <w:lang w:eastAsia="en-US"/>
          </w:rPr>
          <w:t xml:space="preserve">количество бумаг в обращении в момент выплаты </w:t>
        </w:r>
        <m:oMath>
          <m:sSub>
            <m:sSubPr>
              <m:ctrlP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  <w:rPrChange w:id="49" w:author="Шевчук Андрей Григорьевич" w:date="2019-08-12T19:35:00Z"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</w:rPrChange>
                </w:rPr>
                <m:t>t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  <w:rPrChange w:id="50" w:author="Шевчук Андрей Григорьевич" w:date="2019-08-12T19:35:00Z"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</w:rPrChange>
                </w:rPr>
                <m:t>i</m:t>
              </m:r>
            </m:sub>
          </m:sSub>
        </m:oMath>
        <w:r w:rsidR="001D1629">
          <w:rPr>
            <w:rFonts w:ascii="Tahoma" w:eastAsia="Calibri" w:hAnsi="Tahoma" w:cs="Tahoma"/>
            <w:sz w:val="22"/>
            <w:szCs w:val="22"/>
            <w:lang w:eastAsia="en-US"/>
          </w:rPr>
          <w:t>;</w:t>
        </w:r>
      </w:ins>
    </w:p>
    <w:p w14:paraId="4762AD92" w14:textId="77777777" w:rsidR="00DA50AB" w:rsidRPr="00DA50AB" w:rsidRDefault="00DA50AB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SMM</m:t>
        </m:r>
      </m:oMath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</w:t>
      </w:r>
      <w:r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доля досрочного погашения </w:t>
      </w:r>
      <w:r w:rsidR="00F2776B">
        <w:rPr>
          <w:rFonts w:ascii="Tahoma" w:eastAsia="Calibri" w:hAnsi="Tahoma" w:cs="Tahoma"/>
          <w:sz w:val="22"/>
          <w:szCs w:val="22"/>
          <w:lang w:eastAsia="en-US"/>
        </w:rPr>
        <w:t>закладных в месяц</w:t>
      </w:r>
      <w:r w:rsidR="0017320B">
        <w:rPr>
          <w:rFonts w:ascii="Tahoma" w:eastAsia="Calibri" w:hAnsi="Tahoma" w:cs="Tahoma"/>
          <w:sz w:val="22"/>
          <w:szCs w:val="22"/>
          <w:lang w:eastAsia="en-US"/>
        </w:rPr>
        <w:t>, выраженная в процентах</w:t>
      </w:r>
      <w:r w:rsidRPr="00472712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2FA98365" w14:textId="77777777" w:rsidR="00D142C3" w:rsidRPr="00472712" w:rsidRDefault="00CC00E0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p</m:t>
            </m:r>
          </m:sub>
        </m:sSub>
      </m:oMath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 дата расчета;</w:t>
      </w:r>
    </w:p>
    <w:p w14:paraId="15228CDD" w14:textId="5842B1A6" w:rsidR="00D142C3" w:rsidRPr="00652942" w:rsidRDefault="00CC00E0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U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 досрочное погашение основного долга в момент времени </w:t>
      </w:r>
      <m:oMath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 w:rsidR="00F61D6B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DA5869">
        <w:rPr>
          <w:rFonts w:ascii="Tahoma" w:eastAsia="Calibri" w:hAnsi="Tahoma" w:cs="Tahoma"/>
          <w:sz w:val="22"/>
          <w:szCs w:val="22"/>
          <w:lang w:eastAsia="en-US"/>
        </w:rPr>
        <w:t>в</w:t>
      </w:r>
      <w:r w:rsidR="00DA5869" w:rsidRPr="00DA5869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CF6E50">
        <w:rPr>
          <w:rFonts w:ascii="Tahoma" w:eastAsia="Calibri" w:hAnsi="Tahoma" w:cs="Tahoma"/>
          <w:sz w:val="22"/>
          <w:szCs w:val="22"/>
          <w:lang w:eastAsia="en-US"/>
        </w:rPr>
        <w:t>денежном выражении</w:t>
      </w:r>
      <w:r w:rsidR="00DA5869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F61D6B">
        <w:rPr>
          <w:rFonts w:ascii="Tahoma" w:eastAsia="Calibri" w:hAnsi="Tahoma" w:cs="Tahoma"/>
          <w:sz w:val="22"/>
          <w:szCs w:val="22"/>
          <w:lang w:eastAsia="en-US"/>
        </w:rPr>
        <w:t>в расчете на одну ИЦБ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6982C596" w14:textId="77777777" w:rsidR="00D142C3" w:rsidRPr="00652942" w:rsidRDefault="00CC00E0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U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his</m:t>
            </m:r>
            <m:sSub>
              <m:sSubPr>
                <m:ctrlP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j</m:t>
                </m:r>
              </m:sub>
            </m:sSub>
          </m:sub>
        </m:sSub>
      </m:oMath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 досрочное погашение основного долга</w:t>
      </w:r>
      <w:r w:rsidR="00F61D6B">
        <w:rPr>
          <w:rFonts w:ascii="Tahoma" w:eastAsia="Calibri" w:hAnsi="Tahoma" w:cs="Tahoma"/>
          <w:sz w:val="22"/>
          <w:szCs w:val="22"/>
          <w:lang w:eastAsia="en-US"/>
        </w:rPr>
        <w:t xml:space="preserve"> закладных в ипотечном покрытии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в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j</m:t>
        </m:r>
      </m:oMath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>-ом месяце до даты расчета;</w:t>
      </w:r>
    </w:p>
    <w:p w14:paraId="58E2FA63" w14:textId="77777777" w:rsidR="00D142C3" w:rsidRPr="00472712" w:rsidRDefault="00CC00E0" w:rsidP="00A255F5">
      <w:pPr>
        <w:spacing w:after="0" w:line="276" w:lineRule="auto"/>
        <w:ind w:firstLine="0"/>
        <w:rPr>
          <w:rFonts w:ascii="Cambria Math" w:eastAsia="Calibri" w:hAnsi="Cambria Math" w:cs="Tahoma"/>
          <w:i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V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i</m:t>
            </m:r>
          </m:sub>
        </m:sSub>
      </m:oMath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 величина переменных расходов</w:t>
      </w:r>
      <w:r w:rsidR="008D46F8">
        <w:rPr>
          <w:rFonts w:ascii="Tahoma" w:eastAsia="Calibri" w:hAnsi="Tahoma" w:cs="Tahoma"/>
          <w:sz w:val="22"/>
          <w:szCs w:val="22"/>
          <w:lang w:eastAsia="en-US"/>
        </w:rPr>
        <w:t xml:space="preserve"> для периода </w:t>
      </w:r>
      <m:oMath>
        <m:r>
          <m:rPr>
            <m:sty m:val="p"/>
          </m:rPr>
          <w:rPr>
            <w:rFonts w:ascii="Cambria Math" w:eastAsia="Calibri" w:hAnsi="Cambria Math" w:cs="Tahoma"/>
            <w:sz w:val="22"/>
            <w:szCs w:val="22"/>
            <w:lang w:eastAsia="en-US"/>
          </w:rPr>
          <m:t>[</m:t>
        </m:r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  <m:r>
              <m:rPr>
                <m:sty m:val="p"/>
              </m:r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-1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sz w:val="22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sz w:val="22"/>
            <w:szCs w:val="22"/>
            <w:lang w:eastAsia="en-US"/>
          </w:rPr>
          <m:t>]</m:t>
        </m:r>
      </m:oMath>
      <w:r w:rsidR="008D46F8">
        <w:rPr>
          <w:rFonts w:ascii="Tahoma" w:eastAsia="Calibri" w:hAnsi="Tahoma" w:cs="Tahoma"/>
          <w:sz w:val="22"/>
          <w:szCs w:val="22"/>
          <w:lang w:eastAsia="en-US"/>
        </w:rPr>
        <w:t>, выраженная в процентах</w:t>
      </w:r>
      <w:r w:rsidR="00D142C3" w:rsidRPr="00652942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16AC7B37" w14:textId="481E9DEB" w:rsidR="00D142C3" w:rsidRPr="00652942" w:rsidRDefault="00D142C3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r>
          <w:rPr>
            <w:rFonts w:ascii="Cambria Math" w:eastAsia="Calibri" w:hAnsi="Cambria Math" w:cs="Tahoma"/>
            <w:sz w:val="22"/>
            <w:szCs w:val="22"/>
            <w:lang w:val="en-US" w:eastAsia="en-US"/>
          </w:rPr>
          <m:t>WAC</m:t>
        </m:r>
      </m:oMath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 взвешенная по сумме </w:t>
      </w:r>
      <w:r w:rsidR="00F2776B">
        <w:rPr>
          <w:rFonts w:ascii="Tahoma" w:eastAsia="Calibri" w:hAnsi="Tahoma" w:cs="Tahoma"/>
          <w:sz w:val="22"/>
          <w:szCs w:val="22"/>
          <w:lang w:eastAsia="en-US"/>
        </w:rPr>
        <w:t xml:space="preserve">основного 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долга ставка </w:t>
      </w:r>
      <w:r w:rsidR="00F2776B">
        <w:rPr>
          <w:rFonts w:ascii="Tahoma" w:eastAsia="Calibri" w:hAnsi="Tahoma" w:cs="Tahoma"/>
          <w:sz w:val="22"/>
          <w:szCs w:val="22"/>
          <w:lang w:eastAsia="en-US"/>
        </w:rPr>
        <w:t xml:space="preserve">по 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>все</w:t>
      </w:r>
      <w:r w:rsidR="00F2776B">
        <w:rPr>
          <w:rFonts w:ascii="Tahoma" w:eastAsia="Calibri" w:hAnsi="Tahoma" w:cs="Tahoma"/>
          <w:sz w:val="22"/>
          <w:szCs w:val="22"/>
          <w:lang w:eastAsia="en-US"/>
        </w:rPr>
        <w:t>м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закладны</w:t>
      </w:r>
      <w:r w:rsidR="00F2776B">
        <w:rPr>
          <w:rFonts w:ascii="Tahoma" w:eastAsia="Calibri" w:hAnsi="Tahoma" w:cs="Tahoma"/>
          <w:sz w:val="22"/>
          <w:szCs w:val="22"/>
          <w:lang w:eastAsia="en-US"/>
        </w:rPr>
        <w:t>м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в </w:t>
      </w:r>
      <w:r w:rsidR="00F1171C">
        <w:rPr>
          <w:rFonts w:ascii="Tahoma" w:eastAsia="Calibri" w:hAnsi="Tahoma" w:cs="Tahoma"/>
          <w:sz w:val="22"/>
          <w:szCs w:val="22"/>
          <w:lang w:eastAsia="en-US"/>
        </w:rPr>
        <w:t>ипотечном покрытии</w:t>
      </w:r>
      <w:r w:rsidR="001741AF">
        <w:rPr>
          <w:rFonts w:ascii="Tahoma" w:eastAsia="Calibri" w:hAnsi="Tahoma" w:cs="Tahoma"/>
          <w:sz w:val="22"/>
          <w:szCs w:val="22"/>
          <w:lang w:eastAsia="en-US"/>
        </w:rPr>
        <w:t>, выраженная в процентах</w:t>
      </w:r>
      <w:r w:rsidR="00E42847">
        <w:rPr>
          <w:rFonts w:ascii="Tahoma" w:eastAsia="Calibri" w:hAnsi="Tahoma" w:cs="Tahoma"/>
          <w:sz w:val="22"/>
          <w:szCs w:val="22"/>
          <w:lang w:eastAsia="en-US"/>
        </w:rPr>
        <w:t xml:space="preserve"> годовых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71FF98E3" w14:textId="77777777" w:rsidR="00D142C3" w:rsidRPr="00652942" w:rsidRDefault="00D142C3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r>
          <w:rPr>
            <w:rFonts w:ascii="Cambria Math" w:eastAsia="Calibri" w:hAnsi="Cambria Math" w:cs="Tahoma"/>
            <w:sz w:val="22"/>
            <w:szCs w:val="22"/>
            <w:lang w:val="en-US" w:eastAsia="en-US"/>
          </w:rPr>
          <m:t>WAM</m:t>
        </m:r>
      </m:oMath>
      <w:r w:rsidR="00240D5C">
        <w:rPr>
          <w:rFonts w:ascii="Tahoma" w:eastAsia="Calibri" w:hAnsi="Tahoma" w:cs="Tahoma"/>
          <w:sz w:val="22"/>
          <w:szCs w:val="22"/>
          <w:lang w:eastAsia="en-US"/>
        </w:rPr>
        <w:t xml:space="preserve"> – взвешенный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по сумме</w:t>
      </w:r>
      <w:r w:rsidR="00D4220B">
        <w:rPr>
          <w:rFonts w:ascii="Tahoma" w:eastAsia="Calibri" w:hAnsi="Tahoma" w:cs="Tahoma"/>
          <w:sz w:val="22"/>
          <w:szCs w:val="22"/>
          <w:lang w:eastAsia="en-US"/>
        </w:rPr>
        <w:t xml:space="preserve"> основного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долга планов</w:t>
      </w:r>
      <w:r w:rsidR="00F2776B">
        <w:rPr>
          <w:rFonts w:ascii="Tahoma" w:eastAsia="Calibri" w:hAnsi="Tahoma" w:cs="Tahoma"/>
          <w:sz w:val="22"/>
          <w:szCs w:val="22"/>
          <w:lang w:eastAsia="en-US"/>
        </w:rPr>
        <w:t>ый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сро</w:t>
      </w:r>
      <w:r w:rsidR="00F2776B">
        <w:rPr>
          <w:rFonts w:ascii="Tahoma" w:eastAsia="Calibri" w:hAnsi="Tahoma" w:cs="Tahoma"/>
          <w:sz w:val="22"/>
          <w:szCs w:val="22"/>
          <w:lang w:eastAsia="en-US"/>
        </w:rPr>
        <w:t>к до погашения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всех закладных в </w:t>
      </w:r>
      <w:r w:rsidR="00530043">
        <w:rPr>
          <w:rFonts w:ascii="Tahoma" w:eastAsia="Calibri" w:hAnsi="Tahoma" w:cs="Tahoma"/>
          <w:sz w:val="22"/>
          <w:szCs w:val="22"/>
          <w:lang w:eastAsia="en-US"/>
        </w:rPr>
        <w:t>ипотечном покрытии</w:t>
      </w:r>
      <w:r w:rsidR="00AE04C4">
        <w:rPr>
          <w:rFonts w:ascii="Tahoma" w:eastAsia="Calibri" w:hAnsi="Tahoma" w:cs="Tahoma"/>
          <w:sz w:val="22"/>
          <w:szCs w:val="22"/>
          <w:lang w:eastAsia="en-US"/>
        </w:rPr>
        <w:t>, выраженный в месяцах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7599273C" w14:textId="7C0254A4" w:rsidR="00D142C3" w:rsidRPr="00472712" w:rsidRDefault="00D142C3" w:rsidP="00A255F5">
      <w:pPr>
        <w:spacing w:after="0" w:line="276" w:lineRule="auto"/>
        <w:ind w:firstLine="0"/>
        <w:rPr>
          <w:rFonts w:ascii="Cambria Math" w:eastAsia="Calibri" w:hAnsi="Cambria Math" w:cs="Tahoma"/>
          <w:i/>
          <w:sz w:val="22"/>
          <w:szCs w:val="22"/>
          <w:lang w:eastAsia="en-US"/>
        </w:rPr>
      </w:pPr>
      <m:oMath>
        <m:r>
          <w:rPr>
            <w:rFonts w:ascii="Cambria Math" w:eastAsia="Calibri" w:hAnsi="Cambria Math" w:cs="Tahoma"/>
            <w:sz w:val="22"/>
            <w:szCs w:val="22"/>
            <w:lang w:val="en-US" w:eastAsia="en-US"/>
          </w:rPr>
          <m:t>Y</m:t>
        </m:r>
        <m:r>
          <w:rPr>
            <w:rFonts w:ascii="Cambria Math" w:eastAsia="Calibri" w:hAnsi="Cambria Math" w:cs="Tahoma"/>
            <w:sz w:val="22"/>
            <w:szCs w:val="22"/>
            <w:lang w:eastAsia="en-US"/>
          </w:rPr>
          <m:t>(</m:t>
        </m:r>
        <m:r>
          <w:rPr>
            <w:rFonts w:ascii="Cambria Math" w:eastAsia="Calibri" w:hAnsi="Cambria Math" w:cs="Tahoma"/>
            <w:sz w:val="22"/>
            <w:szCs w:val="22"/>
            <w:lang w:val="en-US" w:eastAsia="en-US"/>
          </w:rPr>
          <m:t>t</m:t>
        </m:r>
        <m:r>
          <w:rPr>
            <w:rFonts w:ascii="Cambria Math" w:eastAsia="Calibri" w:hAnsi="Cambria Math" w:cs="Tahoma"/>
            <w:sz w:val="22"/>
            <w:szCs w:val="22"/>
            <w:lang w:eastAsia="en-US"/>
          </w:rPr>
          <m:t>)</m:t>
        </m:r>
      </m:oMath>
      <w:r w:rsidR="00652942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652942" w:rsidRPr="00652942">
        <w:rPr>
          <w:rFonts w:ascii="Tahoma" w:eastAsia="Calibri" w:hAnsi="Tahoma" w:cs="Tahoma"/>
          <w:sz w:val="22"/>
          <w:szCs w:val="22"/>
          <w:lang w:eastAsia="en-US"/>
        </w:rPr>
        <w:t>–</w:t>
      </w:r>
      <w:r w:rsidR="00652942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спот-доходность </w:t>
      </w:r>
      <w:r w:rsidR="00500F74">
        <w:rPr>
          <w:rFonts w:ascii="Tahoma" w:eastAsia="Calibri" w:hAnsi="Tahoma" w:cs="Tahoma"/>
          <w:sz w:val="22"/>
          <w:lang w:eastAsia="en-US"/>
        </w:rPr>
        <w:t xml:space="preserve">кривой бескупонной доходности государственных облигаций 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с годовой капитализацией процентов, выраженная в </w:t>
      </w:r>
      <w:r w:rsidR="00421DDE">
        <w:rPr>
          <w:rFonts w:ascii="Tahoma" w:eastAsia="Calibri" w:hAnsi="Tahoma" w:cs="Tahoma"/>
          <w:sz w:val="22"/>
          <w:szCs w:val="22"/>
          <w:lang w:eastAsia="en-US"/>
        </w:rPr>
        <w:t>процен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>тах;</w:t>
      </w:r>
    </w:p>
    <w:p w14:paraId="0F8322DC" w14:textId="77777777" w:rsidR="00D142C3" w:rsidRPr="00472712" w:rsidRDefault="00D142C3" w:rsidP="00A255F5">
      <w:pPr>
        <w:spacing w:after="0" w:line="276" w:lineRule="auto"/>
        <w:ind w:firstLine="0"/>
        <w:rPr>
          <w:rFonts w:ascii="Cambria Math" w:eastAsia="Calibri" w:hAnsi="Cambria Math" w:cs="Tahoma"/>
          <w:i/>
          <w:sz w:val="22"/>
          <w:szCs w:val="22"/>
          <w:lang w:eastAsia="en-US"/>
        </w:rPr>
      </w:pPr>
      <m:oMath>
        <m:r>
          <w:rPr>
            <w:rFonts w:ascii="Cambria Math" w:eastAsia="Calibri" w:hAnsi="Cambria Math" w:cs="Tahoma"/>
            <w:sz w:val="22"/>
            <w:szCs w:val="22"/>
            <w:lang w:val="en-US" w:eastAsia="en-US"/>
          </w:rPr>
          <m:t>YearFraction</m:t>
        </m:r>
        <m:r>
          <w:rPr>
            <w:rFonts w:ascii="Cambria Math" w:eastAsia="Calibri" w:hAnsi="Cambria Math" w:cs="Tahoma"/>
            <w:sz w:val="22"/>
            <w:szCs w:val="22"/>
            <w:lang w:eastAsia="en-US"/>
          </w:rPr>
          <m:t>(</m:t>
        </m:r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  <m:r>
          <w:rPr>
            <w:rFonts w:ascii="Cambria Math" w:eastAsia="Calibri" w:hAnsi="Cambria Math" w:cs="Tahoma"/>
            <w:sz w:val="22"/>
            <w:szCs w:val="22"/>
            <w:lang w:eastAsia="en-US"/>
          </w:rPr>
          <m:t>,</m:t>
        </m:r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j</m:t>
            </m:r>
          </m:sub>
        </m:sSub>
        <m:r>
          <w:rPr>
            <w:rFonts w:ascii="Cambria Math" w:eastAsia="Calibri" w:hAnsi="Cambria Math" w:cs="Tahoma"/>
            <w:sz w:val="22"/>
            <w:szCs w:val="22"/>
            <w:lang w:eastAsia="en-US"/>
          </w:rPr>
          <m:t>)</m:t>
        </m:r>
      </m:oMath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– </w:t>
      </w:r>
      <w:r w:rsidR="008E64E8">
        <w:rPr>
          <w:rFonts w:ascii="Tahoma" w:eastAsia="Calibri" w:hAnsi="Tahoma" w:cs="Tahoma"/>
          <w:sz w:val="22"/>
          <w:szCs w:val="22"/>
          <w:lang w:eastAsia="en-US"/>
        </w:rPr>
        <w:t>доля года, рассчитанная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 xml:space="preserve"> с учетом </w:t>
      </w:r>
      <w:r w:rsidR="00BA3C4E">
        <w:rPr>
          <w:rFonts w:ascii="Tahoma" w:eastAsia="Calibri" w:hAnsi="Tahoma" w:cs="Tahoma"/>
          <w:sz w:val="22"/>
          <w:szCs w:val="22"/>
          <w:lang w:eastAsia="en-US"/>
        </w:rPr>
        <w:t xml:space="preserve">указанного в эмиссионных документах </w:t>
      </w:r>
      <w:r w:rsidRPr="00652942">
        <w:rPr>
          <w:rFonts w:ascii="Tahoma" w:eastAsia="Calibri" w:hAnsi="Tahoma" w:cs="Tahoma"/>
          <w:sz w:val="22"/>
          <w:szCs w:val="22"/>
          <w:lang w:eastAsia="en-US"/>
        </w:rPr>
        <w:t>соглашения об учете дней</w:t>
      </w:r>
      <w:r w:rsidR="00BA3C4E">
        <w:rPr>
          <w:rFonts w:ascii="Tahoma" w:eastAsia="Calibri" w:hAnsi="Tahoma" w:cs="Tahoma"/>
          <w:sz w:val="22"/>
          <w:szCs w:val="22"/>
          <w:lang w:eastAsia="en-US"/>
        </w:rPr>
        <w:t xml:space="preserve"> для купонного платежа для периода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[</m:t>
        </m:r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  <m:r>
          <w:rPr>
            <w:rFonts w:ascii="Cambria Math" w:eastAsia="Calibri" w:hAnsi="Cambria Math" w:cs="Tahoma"/>
            <w:sz w:val="22"/>
            <w:szCs w:val="22"/>
            <w:lang w:eastAsia="en-US"/>
          </w:rPr>
          <m:t>,</m:t>
        </m:r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j</m:t>
            </m:r>
          </m:sub>
        </m:sSub>
        <m:r>
          <w:rPr>
            <w:rFonts w:ascii="Cambria Math" w:eastAsia="Calibri" w:hAnsi="Cambria Math" w:cs="Tahoma"/>
            <w:sz w:val="22"/>
            <w:szCs w:val="22"/>
            <w:lang w:eastAsia="en-US"/>
          </w:rPr>
          <m:t>]</m:t>
        </m:r>
      </m:oMath>
      <w:r w:rsidRPr="00652942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34DD015A" w14:textId="77777777" w:rsidR="00D142C3" w:rsidRPr="00472712" w:rsidRDefault="00CC00E0" w:rsidP="00A255F5">
      <w:pPr>
        <w:spacing w:after="0" w:line="276" w:lineRule="auto"/>
        <w:ind w:firstLine="0"/>
        <w:rPr>
          <w:rFonts w:ascii="Cambria Math" w:eastAsia="Calibri" w:hAnsi="Cambria Math" w:cs="Tahoma"/>
          <w:i/>
          <w:sz w:val="22"/>
          <w:szCs w:val="22"/>
          <w:lang w:val="en-US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YF</m:t>
              </m:r>
            </m:e>
            <m:sub>
              <m:f>
                <m:f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val="en-US" w:eastAsia="en-US"/>
                    </w:rPr>
                    <m:t>Act</m:t>
                  </m:r>
                </m:num>
                <m:den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val="en-US" w:eastAsia="en-US"/>
                    </w:rPr>
                    <m:t>365</m:t>
                  </m:r>
                </m:den>
              </m:f>
            </m:sub>
          </m:sSub>
          <m:d>
            <m:d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val="en-US" w:eastAsia="en-US"/>
                    </w:rPr>
                    <m:t>p</m:t>
                  </m:r>
                </m:sub>
              </m:sSub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val="en-US" w:eastAsia="en-US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Tahoma"/>
              <w:sz w:val="22"/>
              <w:szCs w:val="22"/>
              <w:lang w:val="en-US" w:eastAsia="en-US"/>
            </w:rPr>
            <m:t>=</m:t>
          </m:r>
          <m:f>
            <m:f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 xml:space="preserve">Количество дней от </m:t>
              </m:r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val="en-US" w:eastAsia="en-US"/>
                    </w:rPr>
                    <m:t>p</m:t>
                  </m:r>
                </m:sub>
              </m:sSub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 xml:space="preserve"> до </m:t>
              </m:r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val="en-US" w:eastAsia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365</m:t>
              </m:r>
            </m:den>
          </m:f>
          <m:r>
            <w:rPr>
              <w:rFonts w:ascii="Cambria Math" w:eastAsia="Calibri" w:hAnsi="Cambria Math" w:cs="Tahoma"/>
              <w:sz w:val="22"/>
              <w:szCs w:val="22"/>
              <w:lang w:val="en-US" w:eastAsia="en-US"/>
            </w:rPr>
            <m:t>;</m:t>
          </m:r>
        </m:oMath>
      </m:oMathPara>
    </w:p>
    <w:p w14:paraId="1D89B2B6" w14:textId="77777777" w:rsidR="00F2776B" w:rsidRPr="001524FD" w:rsidRDefault="00D142C3" w:rsidP="00A255F5">
      <w:pPr>
        <w:spacing w:after="0" w:line="276" w:lineRule="auto"/>
        <w:ind w:firstLine="0"/>
        <w:rPr>
          <w:rFonts w:eastAsia="Calibri"/>
          <w:lang w:eastAsia="en-US"/>
        </w:rPr>
      </w:pPr>
      <m:oMath>
        <m:r>
          <w:rPr>
            <w:rFonts w:ascii="Cambria Math" w:eastAsia="Calibri" w:hAnsi="Cambria Math" w:cs="Tahoma"/>
            <w:sz w:val="22"/>
            <w:szCs w:val="22"/>
            <w:lang w:val="en-US" w:eastAsia="en-US"/>
          </w:rPr>
          <m:t>Zspread</m:t>
        </m:r>
      </m:oMath>
      <w:r w:rsidRPr="006E64E0">
        <w:rPr>
          <w:rFonts w:ascii="Tahoma" w:eastAsia="Calibri" w:hAnsi="Tahoma" w:cs="Tahoma"/>
          <w:sz w:val="22"/>
          <w:szCs w:val="22"/>
          <w:lang w:eastAsia="en-US"/>
        </w:rPr>
        <w:t xml:space="preserve"> – </w:t>
      </w:r>
      <w:r w:rsidR="00626EF6">
        <w:rPr>
          <w:rFonts w:ascii="Tahoma" w:eastAsia="Calibri" w:hAnsi="Tahoma" w:cs="Tahoma"/>
          <w:sz w:val="22"/>
          <w:szCs w:val="22"/>
          <w:lang w:eastAsia="en-US"/>
        </w:rPr>
        <w:t xml:space="preserve">спред нулевой волатильности – </w:t>
      </w:r>
      <w:r w:rsidRPr="006E64E0">
        <w:rPr>
          <w:rFonts w:ascii="Tahoma" w:eastAsia="Calibri" w:hAnsi="Tahoma" w:cs="Tahoma"/>
          <w:sz w:val="22"/>
          <w:szCs w:val="22"/>
          <w:lang w:eastAsia="en-US"/>
        </w:rPr>
        <w:t>постоянная</w:t>
      </w:r>
      <w:r w:rsidR="00626EF6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Pr="006E64E0">
        <w:rPr>
          <w:rFonts w:ascii="Tahoma" w:eastAsia="Calibri" w:hAnsi="Tahoma" w:cs="Tahoma"/>
          <w:sz w:val="22"/>
          <w:szCs w:val="22"/>
          <w:lang w:eastAsia="en-US"/>
        </w:rPr>
        <w:t>величина, выраженная в базисных пун</w:t>
      </w:r>
      <w:r w:rsidR="00500F74">
        <w:rPr>
          <w:rFonts w:ascii="Tahoma" w:eastAsia="Calibri" w:hAnsi="Tahoma" w:cs="Tahoma"/>
          <w:sz w:val="22"/>
          <w:szCs w:val="22"/>
          <w:lang w:eastAsia="en-US"/>
        </w:rPr>
        <w:t xml:space="preserve">ктах, при прибавлении которой к </w:t>
      </w:r>
      <w:r w:rsidR="00500F74">
        <w:rPr>
          <w:rFonts w:ascii="Tahoma" w:eastAsia="Calibri" w:hAnsi="Tahoma" w:cs="Tahoma"/>
          <w:sz w:val="22"/>
          <w:lang w:eastAsia="en-US"/>
        </w:rPr>
        <w:t xml:space="preserve">кривой бескупонной доходности государственных облигаций </w:t>
      </w:r>
      <w:r w:rsidR="00500F74" w:rsidRPr="0048682F">
        <w:rPr>
          <w:rFonts w:ascii="Tahoma" w:eastAsia="Calibri" w:hAnsi="Tahoma" w:cs="Tahoma"/>
          <w:sz w:val="22"/>
          <w:szCs w:val="22"/>
          <w:lang w:eastAsia="en-US"/>
        </w:rPr>
        <w:t>с годовой капитализацией процентов</w:t>
      </w:r>
      <w:r w:rsidR="00500F74" w:rsidRPr="006E64E0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Pr="006E64E0">
        <w:rPr>
          <w:rFonts w:ascii="Tahoma" w:eastAsia="Calibri" w:hAnsi="Tahoma" w:cs="Tahoma"/>
          <w:sz w:val="22"/>
          <w:szCs w:val="22"/>
          <w:lang w:eastAsia="en-US"/>
        </w:rPr>
        <w:t xml:space="preserve">приведенная стоимость денежного потока для бумаги равна грязной цене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DirtyPX</m:t>
        </m:r>
      </m:oMath>
      <w:r w:rsidRPr="006E64E0">
        <w:rPr>
          <w:rFonts w:ascii="Tahoma" w:eastAsia="Calibri" w:hAnsi="Tahoma" w:cs="Tahoma"/>
          <w:sz w:val="22"/>
          <w:szCs w:val="22"/>
          <w:lang w:eastAsia="en-US"/>
        </w:rPr>
        <w:t>, наблюдаемой на рынке</w:t>
      </w:r>
      <w:r w:rsidR="00626EF6">
        <w:rPr>
          <w:rFonts w:ascii="Tahoma" w:eastAsia="Calibri" w:hAnsi="Tahoma" w:cs="Tahoma"/>
          <w:sz w:val="22"/>
          <w:szCs w:val="22"/>
          <w:lang w:eastAsia="en-US"/>
        </w:rPr>
        <w:t>.</w:t>
      </w:r>
    </w:p>
    <w:p w14:paraId="4699C1DD" w14:textId="77777777" w:rsidR="005F1EA3" w:rsidRDefault="005F1EA3" w:rsidP="00A255F5">
      <w:pPr>
        <w:spacing w:line="276" w:lineRule="auto"/>
        <w:ind w:firstLine="0"/>
        <w:rPr>
          <w:rFonts w:eastAsia="Calibri"/>
          <w:lang w:eastAsia="en-US"/>
        </w:rPr>
      </w:pPr>
    </w:p>
    <w:p w14:paraId="5CA57534" w14:textId="48AB4824" w:rsidR="00461C35" w:rsidRDefault="00626EF6" w:rsidP="00461C35">
      <w:pPr>
        <w:pStyle w:val="1"/>
        <w:numPr>
          <w:ilvl w:val="0"/>
          <w:numId w:val="1"/>
        </w:numPr>
        <w:spacing w:line="276" w:lineRule="auto"/>
        <w:ind w:left="567" w:hanging="567"/>
        <w:jc w:val="both"/>
        <w:rPr>
          <w:ins w:id="51" w:author="Шевчук Андрей Григорьевич" w:date="2019-08-12T19:36:00Z"/>
          <w:rFonts w:ascii="Tahoma" w:eastAsia="Calibri" w:hAnsi="Tahoma" w:cs="Tahoma"/>
          <w:sz w:val="28"/>
          <w:lang w:eastAsia="en-US"/>
        </w:rPr>
      </w:pPr>
      <w:bookmarkStart w:id="52" w:name="_Toc13758903"/>
      <w:r>
        <w:rPr>
          <w:rFonts w:ascii="Tahoma" w:eastAsia="Calibri" w:hAnsi="Tahoma" w:cs="Tahoma"/>
          <w:sz w:val="28"/>
          <w:lang w:eastAsia="en-US"/>
        </w:rPr>
        <w:t>Расчет денежных потоков по ИЦБ</w:t>
      </w:r>
      <w:bookmarkEnd w:id="52"/>
    </w:p>
    <w:p w14:paraId="6DFB5947" w14:textId="250F35D4" w:rsidR="00461C35" w:rsidRPr="00461C35" w:rsidRDefault="00461C35">
      <w:pPr>
        <w:pStyle w:val="a5"/>
        <w:numPr>
          <w:ilvl w:val="1"/>
          <w:numId w:val="1"/>
        </w:numPr>
        <w:spacing w:after="120" w:line="276" w:lineRule="auto"/>
        <w:ind w:left="0" w:firstLine="0"/>
        <w:contextualSpacing w:val="0"/>
        <w:rPr>
          <w:rFonts w:ascii="Tahoma" w:eastAsia="Calibri" w:hAnsi="Tahoma" w:cs="Tahoma"/>
          <w:sz w:val="22"/>
          <w:szCs w:val="22"/>
          <w:lang w:eastAsia="en-US"/>
          <w:rPrChange w:id="53" w:author="Шевчук Андрей Григорьевич" w:date="2019-08-12T19:36:00Z">
            <w:rPr>
              <w:rFonts w:eastAsia="Calibri"/>
              <w:lang w:eastAsia="en-US"/>
            </w:rPr>
          </w:rPrChange>
        </w:rPr>
        <w:pPrChange w:id="54" w:author="Шевчук Андрей Григорьевич" w:date="2019-08-12T19:36:00Z">
          <w:pPr>
            <w:pStyle w:val="1"/>
            <w:numPr>
              <w:numId w:val="1"/>
            </w:numPr>
            <w:spacing w:line="276" w:lineRule="auto"/>
            <w:ind w:left="720" w:hanging="360"/>
            <w:jc w:val="both"/>
          </w:pPr>
        </w:pPrChange>
      </w:pPr>
      <w:proofErr w:type="spellStart"/>
      <w:ins w:id="55" w:author="Шевчук Андрей Григорьевич" w:date="2019-08-12T19:36:00Z">
        <w:r>
          <w:rPr>
            <w:rFonts w:ascii="Tahoma" w:eastAsia="Calibri" w:hAnsi="Tahoma" w:cs="Tahoma"/>
            <w:sz w:val="22"/>
            <w:lang w:eastAsia="en-US"/>
          </w:rPr>
          <w:t>Однотраншевые</w:t>
        </w:r>
        <w:proofErr w:type="spellEnd"/>
        <w:r>
          <w:rPr>
            <w:rFonts w:ascii="Tahoma" w:eastAsia="Calibri" w:hAnsi="Tahoma" w:cs="Tahoma"/>
            <w:sz w:val="22"/>
            <w:lang w:eastAsia="en-US"/>
          </w:rPr>
          <w:t xml:space="preserve"> выпуски ИЦБ с поручительством</w:t>
        </w:r>
        <w:del w:id="56" w:author="Артименя Дмитрий Николаевич" w:date="2019-08-13T15:53:00Z">
          <w:r w:rsidDel="00F06F7B">
            <w:rPr>
              <w:rFonts w:ascii="Tahoma" w:eastAsia="Calibri" w:hAnsi="Tahoma" w:cs="Tahoma"/>
              <w:sz w:val="22"/>
              <w:lang w:eastAsia="en-US"/>
            </w:rPr>
            <w:delText xml:space="preserve"> АО «ДОМ.РФ»</w:delText>
          </w:r>
        </w:del>
      </w:ins>
    </w:p>
    <w:p w14:paraId="3FC4530C" w14:textId="77777777" w:rsidR="004E0D61" w:rsidRDefault="00444CAA">
      <w:pPr>
        <w:pStyle w:val="a5"/>
        <w:numPr>
          <w:ilvl w:val="2"/>
          <w:numId w:val="1"/>
        </w:numPr>
        <w:spacing w:after="120" w:line="276" w:lineRule="auto"/>
        <w:contextualSpacing w:val="0"/>
        <w:rPr>
          <w:rFonts w:ascii="Tahoma" w:eastAsia="Calibri" w:hAnsi="Tahoma" w:cs="Tahoma"/>
          <w:sz w:val="22"/>
          <w:szCs w:val="22"/>
          <w:lang w:eastAsia="en-US"/>
        </w:rPr>
        <w:pPrChange w:id="57" w:author="Шевчук Андрей Григорьевич" w:date="2019-08-12T19:36:00Z">
          <w:pPr>
            <w:pStyle w:val="a5"/>
            <w:numPr>
              <w:ilvl w:val="1"/>
              <w:numId w:val="1"/>
            </w:numPr>
            <w:spacing w:after="120" w:line="276" w:lineRule="auto"/>
            <w:ind w:left="0" w:firstLine="0"/>
            <w:contextualSpacing w:val="0"/>
          </w:pPr>
        </w:pPrChange>
      </w:pPr>
      <w:proofErr w:type="spellStart"/>
      <w:r>
        <w:rPr>
          <w:rFonts w:ascii="Tahoma" w:eastAsia="Calibri" w:hAnsi="Tahoma" w:cs="Tahoma"/>
          <w:sz w:val="22"/>
          <w:szCs w:val="22"/>
          <w:lang w:eastAsia="en-US"/>
        </w:rPr>
        <w:t>Аннуитетные</w:t>
      </w:r>
      <w:proofErr w:type="spellEnd"/>
      <w:r>
        <w:rPr>
          <w:rFonts w:ascii="Tahoma" w:eastAsia="Calibri" w:hAnsi="Tahoma" w:cs="Tahoma"/>
          <w:sz w:val="22"/>
          <w:szCs w:val="22"/>
          <w:lang w:eastAsia="en-US"/>
        </w:rPr>
        <w:t xml:space="preserve"> платежи</w:t>
      </w:r>
    </w:p>
    <w:p w14:paraId="69B2BF7C" w14:textId="2CDD9DB7" w:rsidR="004C7429" w:rsidRPr="00472712" w:rsidRDefault="004C7429" w:rsidP="004E0D61">
      <w:pPr>
        <w:pStyle w:val="a5"/>
        <w:spacing w:after="0" w:line="276" w:lineRule="auto"/>
        <w:ind w:left="0" w:firstLine="0"/>
        <w:contextualSpacing w:val="0"/>
        <w:rPr>
          <w:rFonts w:ascii="Tahoma" w:eastAsia="Calibri" w:hAnsi="Tahoma" w:cs="Tahoma"/>
          <w:sz w:val="22"/>
          <w:szCs w:val="22"/>
          <w:lang w:eastAsia="en-US"/>
        </w:rPr>
      </w:pPr>
      <w:r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Основная формула, используемая для расчета </w:t>
      </w:r>
      <w:proofErr w:type="spellStart"/>
      <w:r w:rsidRPr="00472712">
        <w:rPr>
          <w:rFonts w:ascii="Tahoma" w:eastAsia="Calibri" w:hAnsi="Tahoma" w:cs="Tahoma"/>
          <w:sz w:val="22"/>
          <w:szCs w:val="22"/>
          <w:lang w:eastAsia="en-US"/>
        </w:rPr>
        <w:t>аннуитетн</w:t>
      </w:r>
      <w:del w:id="58" w:author="Артименя Дмитрий Николаевич" w:date="2019-08-13T10:50:00Z">
        <w:r w:rsidRPr="00472712" w:rsidDel="000A13F2">
          <w:rPr>
            <w:rFonts w:ascii="Tahoma" w:eastAsia="Calibri" w:hAnsi="Tahoma" w:cs="Tahoma"/>
            <w:sz w:val="22"/>
            <w:szCs w:val="22"/>
            <w:lang w:eastAsia="en-US"/>
          </w:rPr>
          <w:delText>ых</w:delText>
        </w:r>
      </w:del>
      <w:ins w:id="59" w:author="Артименя Дмитрий Николаевич" w:date="2019-08-13T10:50:00Z">
        <w:r w:rsidR="000A13F2">
          <w:rPr>
            <w:rFonts w:ascii="Tahoma" w:eastAsia="Calibri" w:hAnsi="Tahoma" w:cs="Tahoma"/>
            <w:sz w:val="22"/>
            <w:szCs w:val="22"/>
            <w:lang w:eastAsia="en-US"/>
          </w:rPr>
          <w:t>ого</w:t>
        </w:r>
        <w:proofErr w:type="spellEnd"/>
        <w:r w:rsidR="000A13F2">
          <w:rPr>
            <w:rFonts w:ascii="Tahoma" w:eastAsia="Calibri" w:hAnsi="Tahoma" w:cs="Tahoma"/>
            <w:sz w:val="22"/>
            <w:szCs w:val="22"/>
            <w:lang w:eastAsia="en-US"/>
          </w:rPr>
          <w:t xml:space="preserve"> потока поступлений</w:t>
        </w:r>
      </w:ins>
      <w:del w:id="60" w:author="Артименя Дмитрий Николаевич" w:date="2019-08-13T10:50:00Z">
        <w:r w:rsidRPr="00472712" w:rsidDel="000A13F2">
          <w:rPr>
            <w:rFonts w:ascii="Tahoma" w:eastAsia="Calibri" w:hAnsi="Tahoma" w:cs="Tahoma"/>
            <w:sz w:val="22"/>
            <w:szCs w:val="22"/>
            <w:lang w:eastAsia="en-US"/>
          </w:rPr>
          <w:delText xml:space="preserve"> платежей</w:delText>
        </w:r>
      </w:del>
      <w:r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по</w:t>
      </w:r>
      <w:r w:rsidR="0040402E">
        <w:rPr>
          <w:rFonts w:ascii="Tahoma" w:eastAsia="Calibri" w:hAnsi="Tahoma" w:cs="Tahoma"/>
          <w:sz w:val="22"/>
          <w:szCs w:val="22"/>
          <w:lang w:eastAsia="en-US"/>
        </w:rPr>
        <w:t xml:space="preserve"> ИЦБ</w:t>
      </w:r>
      <w:r w:rsidRPr="00472712">
        <w:rPr>
          <w:rFonts w:ascii="Tahoma" w:eastAsia="Calibri" w:hAnsi="Tahoma" w:cs="Tahoma"/>
          <w:sz w:val="22"/>
          <w:szCs w:val="22"/>
          <w:lang w:eastAsia="en-US"/>
        </w:rPr>
        <w:t>:</w:t>
      </w:r>
    </w:p>
    <w:p w14:paraId="0968E6DF" w14:textId="77777777" w:rsidR="004C7429" w:rsidRPr="00565F91" w:rsidRDefault="00CC00E0" w:rsidP="00A255F5">
      <w:pPr>
        <w:spacing w:before="120" w:after="120" w:line="276" w:lineRule="auto"/>
        <w:ind w:firstLine="0"/>
        <w:rPr>
          <w:rFonts w:ascii="Tahoma" w:eastAsia="Calibri" w:hAnsi="Tahoma" w:cs="Tahoma"/>
          <w:i/>
          <w:sz w:val="22"/>
          <w:szCs w:val="22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P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=P</m:t>
          </m:r>
          <m:d>
            <m:d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val="en-US" w:eastAsia="en-US"/>
                    </w:rPr>
                    <m:t>Nom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i-1</m:t>
                  </m:r>
                </m:sub>
              </m:s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Nom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i-1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×</m:t>
          </m:r>
          <m:f>
            <m:f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fPr>
            <m:num>
              <m:f>
                <m:f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ahoma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val="en-US" w:eastAsia="en-US"/>
                    </w:rPr>
                    <m:t>100</m:t>
                  </m:r>
                </m:den>
              </m:f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×</m:t>
              </m:r>
              <m:sSup>
                <m:sSup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ahoma"/>
                          <w:i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ahoma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="Tahoma"/>
                                  <w:i/>
                                  <w:sz w:val="22"/>
                                  <w:szCs w:val="22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eastAsia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eastAsia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libri" w:hAnsi="Cambria Math" w:cs="Tahoma"/>
                              <w:sz w:val="22"/>
                              <w:szCs w:val="22"/>
                              <w:lang w:eastAsia="en-US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="Calibri" w:hAnsi="Cambria Math" w:cs="Tahoma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val="en-US" w:eastAsia="en-US"/>
                        </w:rPr>
                        <m:t>i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ahoma"/>
                          <w:i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ahoma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="Tahoma"/>
                                  <w:i/>
                                  <w:sz w:val="22"/>
                                  <w:szCs w:val="22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eastAsia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eastAsia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libri" w:hAnsi="Cambria Math" w:cs="Tahoma"/>
                              <w:sz w:val="22"/>
                              <w:szCs w:val="22"/>
                              <w:lang w:eastAsia="en-US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="Calibri" w:hAnsi="Cambria Math" w:cs="Tahoma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-1</m:t>
              </m:r>
            </m:den>
          </m:f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,</m:t>
          </m:r>
        </m:oMath>
      </m:oMathPara>
    </w:p>
    <w:p w14:paraId="186D9EEE" w14:textId="0E89DCBA" w:rsidR="004C7429" w:rsidRPr="00510220" w:rsidRDefault="004D66BF" w:rsidP="00A255F5">
      <w:pPr>
        <w:spacing w:after="0" w:line="276" w:lineRule="auto"/>
        <w:ind w:firstLine="0"/>
        <w:rPr>
          <w:rFonts w:ascii="Tahoma" w:eastAsia="Calibri" w:hAnsi="Tahoma" w:cs="Tahoma"/>
          <w:i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>г</w:t>
      </w:r>
      <w:r w:rsidR="00F07BEB">
        <w:rPr>
          <w:rFonts w:ascii="Tahoma" w:eastAsia="Calibri" w:hAnsi="Tahoma" w:cs="Tahoma"/>
          <w:sz w:val="22"/>
          <w:szCs w:val="22"/>
          <w:lang w:eastAsia="en-US"/>
        </w:rPr>
        <w:t>де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P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 w:rsidR="00FC4DE0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FC4DE0" w:rsidRPr="00652942">
        <w:rPr>
          <w:rFonts w:ascii="Tahoma" w:eastAsia="Calibri" w:hAnsi="Tahoma" w:cs="Tahoma"/>
          <w:sz w:val="22"/>
          <w:szCs w:val="22"/>
          <w:lang w:eastAsia="en-US"/>
        </w:rPr>
        <w:t>–</w:t>
      </w:r>
      <w:r w:rsidR="00FC4DE0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A41EC0">
        <w:rPr>
          <w:rFonts w:ascii="Tahoma" w:eastAsia="Calibri" w:hAnsi="Tahoma" w:cs="Tahoma"/>
          <w:sz w:val="22"/>
          <w:szCs w:val="22"/>
          <w:lang w:eastAsia="en-US"/>
        </w:rPr>
        <w:t>планов</w:t>
      </w:r>
      <w:del w:id="61" w:author="Артименя Дмитрий Николаевич" w:date="2019-08-13T10:51:00Z">
        <w:r w:rsidR="00A41EC0" w:rsidDel="000A13F2">
          <w:rPr>
            <w:rFonts w:ascii="Tahoma" w:eastAsia="Calibri" w:hAnsi="Tahoma" w:cs="Tahoma"/>
            <w:sz w:val="22"/>
            <w:szCs w:val="22"/>
            <w:lang w:eastAsia="en-US"/>
          </w:rPr>
          <w:delText>ый</w:delText>
        </w:r>
      </w:del>
      <w:ins w:id="62" w:author="Артименя Дмитрий Николаевич" w:date="2019-08-13T10:51:00Z">
        <w:r w:rsidR="000A13F2">
          <w:rPr>
            <w:rFonts w:ascii="Tahoma" w:eastAsia="Calibri" w:hAnsi="Tahoma" w:cs="Tahoma"/>
            <w:sz w:val="22"/>
            <w:szCs w:val="22"/>
            <w:lang w:eastAsia="en-US"/>
          </w:rPr>
          <w:t>ое поступление</w:t>
        </w:r>
      </w:ins>
      <w:del w:id="63" w:author="Артименя Дмитрий Николаевич" w:date="2019-08-13T10:51:00Z">
        <w:r w:rsidR="00A41EC0" w:rsidDel="000A13F2">
          <w:rPr>
            <w:rFonts w:ascii="Tahoma" w:eastAsia="Calibri" w:hAnsi="Tahoma" w:cs="Tahoma"/>
            <w:sz w:val="22"/>
            <w:szCs w:val="22"/>
            <w:lang w:eastAsia="en-US"/>
          </w:rPr>
          <w:delText xml:space="preserve"> </w:delText>
        </w:r>
        <w:r w:rsidR="004C7429" w:rsidDel="000A13F2">
          <w:rPr>
            <w:rFonts w:ascii="Tahoma" w:eastAsia="Calibri" w:hAnsi="Tahoma" w:cs="Tahoma"/>
            <w:sz w:val="22"/>
            <w:szCs w:val="22"/>
            <w:lang w:eastAsia="en-US"/>
          </w:rPr>
          <w:delText>платеж</w:delText>
        </w:r>
      </w:del>
      <w:r w:rsidR="008F14BE">
        <w:rPr>
          <w:rFonts w:ascii="Tahoma" w:eastAsia="Calibri" w:hAnsi="Tahoma" w:cs="Tahoma"/>
          <w:sz w:val="22"/>
          <w:szCs w:val="22"/>
          <w:lang w:eastAsia="en-US"/>
        </w:rPr>
        <w:t xml:space="preserve"> на конец</w:t>
      </w:r>
      <w:r w:rsidR="004C7429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i</m:t>
        </m:r>
      </m:oMath>
      <w:r w:rsidR="008F14BE">
        <w:rPr>
          <w:rFonts w:ascii="Tahoma" w:eastAsia="Calibri" w:hAnsi="Tahoma" w:cs="Tahoma"/>
          <w:sz w:val="22"/>
          <w:szCs w:val="22"/>
          <w:lang w:eastAsia="en-US"/>
        </w:rPr>
        <w:t>-го промежутка</w:t>
      </w:r>
      <w:r w:rsidR="008F14BE" w:rsidRPr="008F14BE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[</m:t>
        </m:r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i</m:t>
            </m:r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-1</m:t>
            </m:r>
          </m:sub>
        </m:sSub>
        <m:r>
          <w:rPr>
            <w:rFonts w:ascii="Cambria Math" w:eastAsia="Calibri" w:hAnsi="Cambria Math" w:cs="Tahoma"/>
            <w:sz w:val="22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i</m:t>
            </m:r>
          </m:sub>
        </m:sSub>
        <m:r>
          <w:rPr>
            <w:rFonts w:ascii="Cambria Math" w:eastAsia="Calibri" w:hAnsi="Cambria Math" w:cs="Tahoma"/>
            <w:sz w:val="22"/>
            <w:szCs w:val="22"/>
            <w:lang w:eastAsia="en-US"/>
          </w:rPr>
          <m:t>]</m:t>
        </m:r>
      </m:oMath>
      <w:r w:rsidR="003416E4" w:rsidRPr="003416E4">
        <w:rPr>
          <w:rFonts w:ascii="Tahoma" w:eastAsia="Calibri" w:hAnsi="Tahoma" w:cs="Tahoma"/>
          <w:sz w:val="22"/>
          <w:szCs w:val="22"/>
          <w:lang w:eastAsia="en-US"/>
        </w:rPr>
        <w:t xml:space="preserve">, </w:t>
      </w:r>
      <w:r w:rsidR="003416E4">
        <w:rPr>
          <w:rFonts w:ascii="Tahoma" w:eastAsia="Calibri" w:hAnsi="Tahoma" w:cs="Tahoma"/>
          <w:sz w:val="22"/>
          <w:szCs w:val="22"/>
          <w:lang w:eastAsia="en-US"/>
        </w:rPr>
        <w:t>состоящ</w:t>
      </w:r>
      <w:del w:id="64" w:author="Артименя Дмитрий Николаевич" w:date="2019-08-13T10:51:00Z">
        <w:r w:rsidR="003416E4" w:rsidDel="000A13F2">
          <w:rPr>
            <w:rFonts w:ascii="Tahoma" w:eastAsia="Calibri" w:hAnsi="Tahoma" w:cs="Tahoma"/>
            <w:sz w:val="22"/>
            <w:szCs w:val="22"/>
            <w:lang w:eastAsia="en-US"/>
          </w:rPr>
          <w:delText>ий</w:delText>
        </w:r>
      </w:del>
      <w:ins w:id="65" w:author="Артименя Дмитрий Николаевич" w:date="2019-08-13T10:51:00Z">
        <w:r w:rsidR="000A13F2">
          <w:rPr>
            <w:rFonts w:ascii="Tahoma" w:eastAsia="Calibri" w:hAnsi="Tahoma" w:cs="Tahoma"/>
            <w:sz w:val="22"/>
            <w:szCs w:val="22"/>
            <w:lang w:eastAsia="en-US"/>
          </w:rPr>
          <w:t>ее</w:t>
        </w:r>
      </w:ins>
      <w:r w:rsidR="003416E4">
        <w:rPr>
          <w:rFonts w:ascii="Tahoma" w:eastAsia="Calibri" w:hAnsi="Tahoma" w:cs="Tahoma"/>
          <w:sz w:val="22"/>
          <w:szCs w:val="22"/>
          <w:lang w:eastAsia="en-US"/>
        </w:rPr>
        <w:t xml:space="preserve"> из </w:t>
      </w:r>
      <w:r w:rsidR="00A41EC0">
        <w:rPr>
          <w:rFonts w:ascii="Tahoma" w:eastAsia="Calibri" w:hAnsi="Tahoma" w:cs="Tahoma"/>
          <w:sz w:val="22"/>
          <w:szCs w:val="22"/>
          <w:lang w:eastAsia="en-US"/>
        </w:rPr>
        <w:t>планового</w:t>
      </w:r>
      <w:r w:rsidR="003416E4">
        <w:rPr>
          <w:rFonts w:ascii="Tahoma" w:eastAsia="Calibri" w:hAnsi="Tahoma" w:cs="Tahoma"/>
          <w:sz w:val="22"/>
          <w:szCs w:val="22"/>
          <w:lang w:eastAsia="en-US"/>
        </w:rPr>
        <w:t xml:space="preserve"> погашения основного долга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F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 w:rsidR="003416E4" w:rsidRPr="003416E4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3416E4">
        <w:rPr>
          <w:rFonts w:ascii="Tahoma" w:eastAsia="Calibri" w:hAnsi="Tahoma" w:cs="Tahoma"/>
          <w:sz w:val="22"/>
          <w:szCs w:val="22"/>
          <w:lang w:eastAsia="en-US"/>
        </w:rPr>
        <w:t>и п</w:t>
      </w:r>
      <w:r w:rsidR="00A41EC0">
        <w:rPr>
          <w:rFonts w:ascii="Tahoma" w:eastAsia="Calibri" w:hAnsi="Tahoma" w:cs="Tahoma"/>
          <w:sz w:val="22"/>
          <w:szCs w:val="22"/>
          <w:lang w:eastAsia="en-US"/>
        </w:rPr>
        <w:t>лановых</w:t>
      </w:r>
      <w:r w:rsidR="003416E4">
        <w:rPr>
          <w:rFonts w:ascii="Tahoma" w:eastAsia="Calibri" w:hAnsi="Tahoma" w:cs="Tahoma"/>
          <w:sz w:val="22"/>
          <w:szCs w:val="22"/>
          <w:lang w:eastAsia="en-US"/>
        </w:rPr>
        <w:t xml:space="preserve"> процентных </w:t>
      </w:r>
      <w:del w:id="66" w:author="Артименя Дмитрий Николаевич" w:date="2019-08-13T10:53:00Z">
        <w:r w:rsidR="003416E4" w:rsidDel="000A13F2">
          <w:rPr>
            <w:rFonts w:ascii="Tahoma" w:eastAsia="Calibri" w:hAnsi="Tahoma" w:cs="Tahoma"/>
            <w:sz w:val="22"/>
            <w:szCs w:val="22"/>
            <w:lang w:eastAsia="en-US"/>
          </w:rPr>
          <w:delText xml:space="preserve">платежей </w:delText>
        </w:r>
      </w:del>
      <w:ins w:id="67" w:author="Артименя Дмитрий Николаевич" w:date="2019-08-13T10:53:00Z">
        <w:r w:rsidR="000A13F2">
          <w:rPr>
            <w:rFonts w:ascii="Tahoma" w:eastAsia="Calibri" w:hAnsi="Tahoma" w:cs="Tahoma"/>
            <w:sz w:val="22"/>
            <w:szCs w:val="22"/>
            <w:lang w:eastAsia="en-US"/>
          </w:rPr>
          <w:t xml:space="preserve">поступлений </w:t>
        </w:r>
      </w:ins>
      <w:r w:rsidR="003416E4">
        <w:rPr>
          <w:rFonts w:ascii="Tahoma" w:eastAsia="Calibri" w:hAnsi="Tahoma" w:cs="Tahoma"/>
          <w:sz w:val="22"/>
          <w:szCs w:val="22"/>
          <w:lang w:eastAsia="en-US"/>
        </w:rPr>
        <w:t xml:space="preserve">по кредиту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>
        <w:rPr>
          <w:rFonts w:ascii="Tahoma" w:eastAsia="Calibri" w:hAnsi="Tahoma" w:cs="Tahoma"/>
          <w:sz w:val="22"/>
          <w:szCs w:val="22"/>
          <w:lang w:eastAsia="en-US"/>
        </w:rPr>
        <w:t>;</w:t>
      </w:r>
      <w:r w:rsidR="008F14BE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</w:p>
    <w:p w14:paraId="4076C07E" w14:textId="01467770" w:rsidR="004C7429" w:rsidRPr="004C7429" w:rsidRDefault="00CC00E0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Nom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i-1</m:t>
            </m:r>
          </m:sub>
        </m:sSub>
      </m:oMath>
      <w:r w:rsidR="00FC4DE0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FC4DE0" w:rsidRPr="00652942">
        <w:rPr>
          <w:rFonts w:ascii="Tahoma" w:eastAsia="Calibri" w:hAnsi="Tahoma" w:cs="Tahoma"/>
          <w:sz w:val="22"/>
          <w:szCs w:val="22"/>
          <w:lang w:eastAsia="en-US"/>
        </w:rPr>
        <w:t>–</w:t>
      </w:r>
      <w:r w:rsidR="00FC4DE0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4102E8">
        <w:rPr>
          <w:rFonts w:ascii="Tahoma" w:eastAsia="Calibri" w:hAnsi="Tahoma" w:cs="Tahoma"/>
          <w:sz w:val="22"/>
          <w:szCs w:val="22"/>
          <w:lang w:eastAsia="en-US"/>
        </w:rPr>
        <w:t>номинальная стоимость ИЦБ</w:t>
      </w:r>
      <w:r w:rsidR="004C7429" w:rsidRPr="00216DBC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4C7429">
        <w:rPr>
          <w:rFonts w:ascii="Tahoma" w:eastAsia="Calibri" w:hAnsi="Tahoma" w:cs="Tahoma"/>
          <w:sz w:val="22"/>
          <w:szCs w:val="22"/>
          <w:lang w:eastAsia="en-US"/>
        </w:rPr>
        <w:t xml:space="preserve">на начало периода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[</m:t>
        </m:r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i</m:t>
            </m:r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-1</m:t>
            </m:r>
          </m:sub>
        </m:sSub>
        <m:r>
          <w:rPr>
            <w:rFonts w:ascii="Cambria Math" w:eastAsia="Calibri" w:hAnsi="Cambria Math" w:cs="Tahoma"/>
            <w:sz w:val="22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i</m:t>
            </m:r>
          </m:sub>
        </m:sSub>
        <m:r>
          <w:rPr>
            <w:rFonts w:ascii="Cambria Math" w:eastAsia="Calibri" w:hAnsi="Cambria Math" w:cs="Tahoma"/>
            <w:sz w:val="22"/>
            <w:szCs w:val="22"/>
            <w:lang w:eastAsia="en-US"/>
          </w:rPr>
          <m:t>]</m:t>
        </m:r>
      </m:oMath>
      <w:r w:rsidR="008F14BE">
        <w:rPr>
          <w:rFonts w:ascii="Tahoma" w:eastAsia="Calibri" w:hAnsi="Tahoma" w:cs="Tahoma"/>
          <w:sz w:val="22"/>
          <w:szCs w:val="22"/>
          <w:lang w:eastAsia="en-US"/>
        </w:rPr>
        <w:t xml:space="preserve"> в момент времени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i-1</m:t>
            </m:r>
          </m:sub>
        </m:sSub>
      </m:oMath>
      <w:r w:rsidR="00A231A5">
        <w:rPr>
          <w:rFonts w:ascii="Tahoma" w:eastAsia="Calibri" w:hAnsi="Tahoma" w:cs="Tahoma"/>
          <w:sz w:val="22"/>
          <w:szCs w:val="22"/>
          <w:lang w:eastAsia="en-US"/>
        </w:rPr>
        <w:t xml:space="preserve"> в денежном выражении</w:t>
      </w:r>
      <w:r w:rsidR="004C7429" w:rsidRPr="004C7429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26C365CF" w14:textId="437534F6" w:rsidR="004D66BF" w:rsidRDefault="00CC00E0" w:rsidP="00A255F5">
      <w:pPr>
        <w:spacing w:after="12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sz w:val="22"/>
            <w:szCs w:val="22"/>
            <w:lang w:eastAsia="en-US"/>
          </w:rPr>
          <m:t xml:space="preserve"> </m:t>
        </m:r>
      </m:oMath>
      <w:r w:rsidR="00FC4DE0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FC4DE0" w:rsidRPr="00652942">
        <w:rPr>
          <w:rFonts w:ascii="Tahoma" w:eastAsia="Calibri" w:hAnsi="Tahoma" w:cs="Tahoma"/>
          <w:sz w:val="22"/>
          <w:szCs w:val="22"/>
          <w:lang w:eastAsia="en-US"/>
        </w:rPr>
        <w:t>–</w:t>
      </w:r>
      <w:r w:rsidR="00FC4DE0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4C7429">
        <w:rPr>
          <w:rFonts w:ascii="Tahoma" w:eastAsia="Calibri" w:hAnsi="Tahoma" w:cs="Tahoma"/>
          <w:sz w:val="22"/>
          <w:szCs w:val="22"/>
          <w:lang w:eastAsia="en-US"/>
        </w:rPr>
        <w:t>ставка</w:t>
      </w:r>
      <w:r w:rsidR="004C7429" w:rsidRPr="00540CAC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4C7429">
        <w:rPr>
          <w:rFonts w:ascii="Tahoma" w:eastAsia="Calibri" w:hAnsi="Tahoma" w:cs="Tahoma"/>
          <w:sz w:val="22"/>
          <w:szCs w:val="22"/>
          <w:lang w:eastAsia="en-US"/>
        </w:rPr>
        <w:t>процента на период</w:t>
      </w:r>
      <w:r w:rsidR="008F14BE" w:rsidRPr="008F14BE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[</m:t>
        </m:r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i</m:t>
            </m:r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-1</m:t>
            </m:r>
          </m:sub>
        </m:sSub>
        <m:r>
          <w:rPr>
            <w:rFonts w:ascii="Cambria Math" w:eastAsia="Calibri" w:hAnsi="Cambria Math" w:cs="Tahoma"/>
            <w:sz w:val="22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i</m:t>
            </m:r>
          </m:sub>
        </m:sSub>
        <m:r>
          <w:rPr>
            <w:rFonts w:ascii="Cambria Math" w:eastAsia="Calibri" w:hAnsi="Cambria Math" w:cs="Tahoma"/>
            <w:sz w:val="22"/>
            <w:szCs w:val="22"/>
            <w:lang w:eastAsia="en-US"/>
          </w:rPr>
          <m:t>]</m:t>
        </m:r>
      </m:oMath>
      <w:r w:rsidR="004C7429">
        <w:rPr>
          <w:rFonts w:ascii="Tahoma" w:eastAsia="Calibri" w:hAnsi="Tahoma" w:cs="Tahoma"/>
          <w:sz w:val="22"/>
          <w:szCs w:val="22"/>
          <w:lang w:eastAsia="en-US"/>
        </w:rPr>
        <w:t>, рассчитанная на основе</w:t>
      </w:r>
      <w:r w:rsidR="00F1171C">
        <w:rPr>
          <w:rFonts w:ascii="Tahoma" w:eastAsia="Calibri" w:hAnsi="Tahoma" w:cs="Tahoma"/>
          <w:sz w:val="22"/>
          <w:szCs w:val="22"/>
          <w:lang w:eastAsia="en-US"/>
        </w:rPr>
        <w:t xml:space="preserve"> взвешенных по сумме</w:t>
      </w:r>
      <w:r w:rsidR="00D4220B">
        <w:rPr>
          <w:rFonts w:ascii="Tahoma" w:eastAsia="Calibri" w:hAnsi="Tahoma" w:cs="Tahoma"/>
          <w:sz w:val="22"/>
          <w:szCs w:val="22"/>
          <w:lang w:eastAsia="en-US"/>
        </w:rPr>
        <w:t xml:space="preserve"> основного</w:t>
      </w:r>
      <w:r w:rsidR="00F1171C">
        <w:rPr>
          <w:rFonts w:ascii="Tahoma" w:eastAsia="Calibri" w:hAnsi="Tahoma" w:cs="Tahoma"/>
          <w:sz w:val="22"/>
          <w:szCs w:val="22"/>
          <w:lang w:eastAsia="en-US"/>
        </w:rPr>
        <w:t xml:space="preserve"> долга</w:t>
      </w:r>
      <w:r w:rsidR="004C7429">
        <w:rPr>
          <w:rFonts w:ascii="Tahoma" w:eastAsia="Calibri" w:hAnsi="Tahoma" w:cs="Tahoma"/>
          <w:sz w:val="22"/>
          <w:szCs w:val="22"/>
          <w:lang w:eastAsia="en-US"/>
        </w:rPr>
        <w:t xml:space="preserve"> став</w:t>
      </w:r>
      <w:r w:rsidR="00F1171C">
        <w:rPr>
          <w:rFonts w:ascii="Tahoma" w:eastAsia="Calibri" w:hAnsi="Tahoma" w:cs="Tahoma"/>
          <w:sz w:val="22"/>
          <w:szCs w:val="22"/>
          <w:lang w:eastAsia="en-US"/>
        </w:rPr>
        <w:t>ок</w:t>
      </w:r>
      <w:r w:rsidR="004C7429">
        <w:rPr>
          <w:rFonts w:ascii="Tahoma" w:eastAsia="Calibri" w:hAnsi="Tahoma" w:cs="Tahoma"/>
          <w:sz w:val="22"/>
          <w:szCs w:val="22"/>
          <w:lang w:eastAsia="en-US"/>
        </w:rPr>
        <w:t xml:space="preserve"> для закладных</w:t>
      </w:r>
      <w:r w:rsidR="00F1171C">
        <w:rPr>
          <w:rFonts w:ascii="Tahoma" w:eastAsia="Calibri" w:hAnsi="Tahoma" w:cs="Tahoma"/>
          <w:sz w:val="22"/>
          <w:szCs w:val="22"/>
          <w:lang w:eastAsia="en-US"/>
        </w:rPr>
        <w:t xml:space="preserve"> в ипотечном покрытии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WAC</m:t>
        </m:r>
      </m:oMath>
      <w:r w:rsidR="001741AF">
        <w:rPr>
          <w:rFonts w:ascii="Tahoma" w:eastAsia="Calibri" w:hAnsi="Tahoma" w:cs="Tahoma"/>
          <w:sz w:val="22"/>
          <w:szCs w:val="22"/>
          <w:lang w:eastAsia="en-US"/>
        </w:rPr>
        <w:t>, выраженная в процентах</w:t>
      </w:r>
      <w:r w:rsidR="004C7429">
        <w:rPr>
          <w:rFonts w:ascii="Tahoma" w:eastAsia="Calibri" w:hAnsi="Tahoma" w:cs="Tahoma"/>
          <w:sz w:val="22"/>
          <w:szCs w:val="22"/>
          <w:lang w:eastAsia="en-US"/>
        </w:rPr>
        <w:t>.</w:t>
      </w:r>
      <w:r w:rsidR="00B35B45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</w:p>
    <w:p w14:paraId="31258D58" w14:textId="77777777" w:rsidR="004D66BF" w:rsidRPr="00510220" w:rsidRDefault="004D66BF" w:rsidP="00A255F5">
      <w:pPr>
        <w:spacing w:after="0" w:line="276" w:lineRule="auto"/>
        <w:ind w:firstLine="0"/>
        <w:rPr>
          <w:rFonts w:ascii="Tahoma" w:eastAsia="Calibri" w:hAnsi="Tahoma" w:cs="Tahoma"/>
          <w:i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lastRenderedPageBreak/>
        <w:t xml:space="preserve">Временная сетка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{</m:t>
        </m:r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  <m:r>
          <w:rPr>
            <w:rFonts w:ascii="Cambria Math" w:eastAsia="Calibri" w:hAnsi="Cambria Math" w:cs="Tahoma"/>
            <w:sz w:val="22"/>
            <w:szCs w:val="22"/>
            <w:lang w:eastAsia="en-US"/>
          </w:rPr>
          <m:t>}</m:t>
        </m:r>
      </m:oMath>
      <w:r w:rsidRPr="008F14BE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>
        <w:rPr>
          <w:rFonts w:ascii="Tahoma" w:eastAsia="Calibri" w:hAnsi="Tahoma" w:cs="Tahoma"/>
          <w:sz w:val="22"/>
          <w:szCs w:val="22"/>
          <w:lang w:eastAsia="en-US"/>
        </w:rPr>
        <w:t>совпадает с датами выплат по ИЦБ. Оценка денежных потоков происходит в дату</w:t>
      </w:r>
      <w:r w:rsidRPr="00D920A3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p</m:t>
            </m:r>
          </m:sub>
        </m:sSub>
      </m:oMath>
      <w:r>
        <w:rPr>
          <w:rFonts w:ascii="Tahoma" w:eastAsia="Calibri" w:hAnsi="Tahoma" w:cs="Tahoma"/>
          <w:sz w:val="22"/>
          <w:szCs w:val="22"/>
          <w:lang w:eastAsia="en-US"/>
        </w:rPr>
        <w:t xml:space="preserve">. Если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p</m:t>
            </m:r>
          </m:sub>
        </m:sSub>
      </m:oMath>
      <w:r>
        <w:rPr>
          <w:rFonts w:ascii="Tahoma" w:eastAsia="Calibri" w:hAnsi="Tahoma" w:cs="Tahoma"/>
          <w:sz w:val="22"/>
          <w:szCs w:val="22"/>
          <w:lang w:eastAsia="en-US"/>
        </w:rPr>
        <w:t xml:space="preserve"> совпадает с датой выплат по бумаге, то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0</m:t>
            </m:r>
          </m:sub>
        </m:sSub>
      </m:oMath>
      <w:r w:rsidRPr="008F14BE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>
        <w:rPr>
          <w:rFonts w:ascii="Tahoma" w:eastAsia="Calibri" w:hAnsi="Tahoma" w:cs="Tahoma"/>
          <w:sz w:val="22"/>
          <w:szCs w:val="22"/>
          <w:lang w:eastAsia="en-US"/>
        </w:rPr>
        <w:t>считается равной дате оценки</w:t>
      </w:r>
      <w:r w:rsidRPr="00D920A3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p</m:t>
            </m:r>
          </m:sub>
        </m:sSub>
      </m:oMath>
      <w:r>
        <w:rPr>
          <w:rFonts w:ascii="Tahoma" w:eastAsia="Calibri" w:hAnsi="Tahoma" w:cs="Tahoma"/>
          <w:sz w:val="22"/>
          <w:szCs w:val="22"/>
          <w:lang w:eastAsia="en-US"/>
        </w:rPr>
        <w:t xml:space="preserve">. Иначе,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0</m:t>
            </m:r>
          </m:sub>
        </m:sSub>
      </m:oMath>
      <w:r w:rsidRPr="002C0C27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>
        <w:rPr>
          <w:rFonts w:ascii="Tahoma" w:eastAsia="Calibri" w:hAnsi="Tahoma" w:cs="Tahoma"/>
          <w:sz w:val="22"/>
          <w:szCs w:val="22"/>
          <w:lang w:eastAsia="en-US"/>
        </w:rPr>
        <w:t>полагаем равной дате предыдущей купонной выплаты.</w:t>
      </w:r>
      <w:r w:rsidRPr="00C52ACF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В случае, когда дата оценки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p</m:t>
            </m:r>
          </m:sub>
        </m:sSub>
      </m:oMath>
      <w:r w:rsidRPr="00C52ACF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предшествует купонным выплатам, то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0</m:t>
            </m:r>
          </m:sub>
        </m:sSub>
      </m:oMath>
      <w:r w:rsidRPr="00C52ACF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>
        <w:rPr>
          <w:rFonts w:ascii="Tahoma" w:eastAsia="Calibri" w:hAnsi="Tahoma" w:cs="Tahoma"/>
          <w:sz w:val="22"/>
          <w:szCs w:val="22"/>
          <w:lang w:eastAsia="en-US"/>
        </w:rPr>
        <w:t>считается равной дате начала торгов по данной бумаге.</w:t>
      </w:r>
    </w:p>
    <w:p w14:paraId="08AC25F7" w14:textId="77777777" w:rsidR="004C7429" w:rsidRDefault="00B35B45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>Если</w:t>
      </w:r>
      <w:r w:rsidR="003E32E5">
        <w:rPr>
          <w:rFonts w:ascii="Tahoma" w:eastAsia="Calibri" w:hAnsi="Tahoma" w:cs="Tahoma"/>
          <w:sz w:val="22"/>
          <w:szCs w:val="22"/>
          <w:lang w:eastAsia="en-US"/>
        </w:rPr>
        <w:t xml:space="preserve"> купонный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период по ИЦБ</w:t>
      </w:r>
      <w:r w:rsidR="004C7429">
        <w:rPr>
          <w:rFonts w:ascii="Tahoma" w:eastAsia="Calibri" w:hAnsi="Tahoma" w:cs="Tahoma"/>
          <w:sz w:val="22"/>
          <w:szCs w:val="22"/>
          <w:lang w:eastAsia="en-US"/>
        </w:rPr>
        <w:t xml:space="preserve"> составляет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 xml:space="preserve">m </m:t>
        </m:r>
      </m:oMath>
      <w:r w:rsidR="004C7429">
        <w:rPr>
          <w:rFonts w:ascii="Tahoma" w:eastAsia="Calibri" w:hAnsi="Tahoma" w:cs="Tahoma"/>
          <w:sz w:val="22"/>
          <w:szCs w:val="22"/>
          <w:lang w:eastAsia="en-US"/>
        </w:rPr>
        <w:t xml:space="preserve">месяцев, то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 w:rsidR="002C0EB9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F1171C">
        <w:rPr>
          <w:rFonts w:ascii="Tahoma" w:eastAsia="Calibri" w:hAnsi="Tahoma" w:cs="Tahoma"/>
          <w:sz w:val="22"/>
          <w:szCs w:val="22"/>
          <w:lang w:eastAsia="en-US"/>
        </w:rPr>
        <w:t xml:space="preserve">должна быть </w:t>
      </w:r>
      <w:r w:rsidR="002C0EB9">
        <w:rPr>
          <w:rFonts w:ascii="Tahoma" w:eastAsia="Calibri" w:hAnsi="Tahoma" w:cs="Tahoma"/>
          <w:sz w:val="22"/>
          <w:szCs w:val="22"/>
          <w:lang w:eastAsia="en-US"/>
        </w:rPr>
        <w:t>рассчитана</w:t>
      </w:r>
      <w:r w:rsidR="004C7429">
        <w:rPr>
          <w:rFonts w:ascii="Tahoma" w:eastAsia="Calibri" w:hAnsi="Tahoma" w:cs="Tahoma"/>
          <w:sz w:val="22"/>
          <w:szCs w:val="22"/>
          <w:lang w:eastAsia="en-US"/>
        </w:rPr>
        <w:t xml:space="preserve"> следующим  образом:</w:t>
      </w:r>
    </w:p>
    <w:p w14:paraId="4F3922A9" w14:textId="09069C35" w:rsidR="002B5985" w:rsidRPr="00510220" w:rsidRDefault="00CC00E0" w:rsidP="00A255F5">
      <w:pPr>
        <w:spacing w:before="120" w:after="12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 w:cs="Tahoma"/>
              <w:sz w:val="22"/>
              <w:szCs w:val="22"/>
              <w:lang w:eastAsia="en-US"/>
            </w:rPr>
            <m:t>=</m:t>
          </m:r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WAC</m:t>
          </m:r>
          <m:r>
            <m:rPr>
              <m:sty m:val="p"/>
            </m:rPr>
            <w:rPr>
              <w:rFonts w:ascii="Cambria Math" w:eastAsia="Calibri" w:hAnsi="Cambria Math" w:cs="Tahoma"/>
              <w:sz w:val="22"/>
              <w:szCs w:val="22"/>
              <w:lang w:eastAsia="en-US"/>
            </w:rPr>
            <m:t>×</m:t>
          </m:r>
          <m:f>
            <m:fPr>
              <m:ctrlP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12</m:t>
              </m:r>
            </m:den>
          </m:f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.</m:t>
          </m:r>
        </m:oMath>
      </m:oMathPara>
    </w:p>
    <w:p w14:paraId="5DF3947F" w14:textId="77777777" w:rsidR="00510220" w:rsidRDefault="00510220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>При этом,</w:t>
      </w:r>
      <w:r w:rsidRPr="00C52ACF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в случае, когда дата оценки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p</m:t>
            </m:r>
          </m:sub>
        </m:sSub>
      </m:oMath>
      <w:r>
        <w:rPr>
          <w:rFonts w:ascii="Tahoma" w:eastAsia="Calibri" w:hAnsi="Tahoma" w:cs="Tahoma"/>
          <w:sz w:val="22"/>
          <w:szCs w:val="22"/>
          <w:lang w:eastAsia="en-US"/>
        </w:rPr>
        <w:t xml:space="preserve"> предшествует дате первого купона, то для периода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[</m:t>
        </m:r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0</m:t>
            </m:r>
          </m:sub>
        </m:sSub>
        <m:r>
          <w:rPr>
            <w:rFonts w:ascii="Cambria Math" w:eastAsia="Calibri" w:hAnsi="Cambria Math" w:cs="Tahoma"/>
            <w:sz w:val="22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1</m:t>
            </m:r>
          </m:sub>
        </m:sSub>
        <m:r>
          <w:rPr>
            <w:rFonts w:ascii="Cambria Math" w:eastAsia="Calibri" w:hAnsi="Cambria Math" w:cs="Tahoma"/>
            <w:sz w:val="22"/>
            <w:szCs w:val="22"/>
            <w:lang w:eastAsia="en-US"/>
          </w:rPr>
          <m:t>]</m:t>
        </m:r>
      </m:oMath>
      <w:r>
        <w:rPr>
          <w:rFonts w:ascii="Tahoma" w:eastAsia="Calibri" w:hAnsi="Tahoma" w:cs="Tahoma"/>
          <w:sz w:val="22"/>
          <w:szCs w:val="22"/>
          <w:lang w:eastAsia="en-US"/>
        </w:rPr>
        <w:t xml:space="preserve"> значение ставки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1</m:t>
            </m:r>
          </m:sub>
        </m:sSub>
      </m:oMath>
      <w:r w:rsidRPr="00C52ACF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>
        <w:rPr>
          <w:rFonts w:ascii="Tahoma" w:eastAsia="Calibri" w:hAnsi="Tahoma" w:cs="Tahoma"/>
          <w:sz w:val="22"/>
          <w:szCs w:val="22"/>
          <w:lang w:eastAsia="en-US"/>
        </w:rPr>
        <w:t>должно быть вычислено по следующей формуле:</w:t>
      </w:r>
    </w:p>
    <w:p w14:paraId="6494A393" w14:textId="77777777" w:rsidR="00510220" w:rsidRPr="00C52ACF" w:rsidRDefault="00CC00E0" w:rsidP="00A255F5">
      <w:pPr>
        <w:spacing w:before="120" w:after="120" w:line="276" w:lineRule="auto"/>
        <w:ind w:firstLine="0"/>
        <w:rPr>
          <w:rFonts w:ascii="Tahoma" w:eastAsia="Calibri" w:hAnsi="Tahoma" w:cs="Tahoma"/>
          <w:i/>
          <w:iCs/>
          <w:sz w:val="22"/>
          <w:szCs w:val="22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libri" w:hAnsi="Cambria Math" w:cs="Tahoma"/>
              <w:sz w:val="22"/>
              <w:szCs w:val="22"/>
              <w:lang w:eastAsia="en-US"/>
            </w:rPr>
            <m:t>=</m:t>
          </m:r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WAC×</m:t>
          </m:r>
          <m:f>
            <m:f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0</m:t>
                  </m:r>
                </m:sub>
              </m:sSub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m:ctrlPr>
            </m:num>
            <m:den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365</m:t>
              </m:r>
            </m:den>
          </m:f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.</m:t>
          </m:r>
        </m:oMath>
      </m:oMathPara>
    </w:p>
    <w:p w14:paraId="35543DA2" w14:textId="77777777" w:rsidR="002B5985" w:rsidRPr="00B052E7" w:rsidRDefault="00626EF6" w:rsidP="00A255F5">
      <w:pPr>
        <w:spacing w:after="12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>Поскольку</w:t>
      </w:r>
      <w:r w:rsidR="002B5985">
        <w:rPr>
          <w:rFonts w:ascii="Tahoma" w:eastAsia="Calibri" w:hAnsi="Tahoma" w:cs="Tahoma"/>
          <w:sz w:val="22"/>
          <w:szCs w:val="22"/>
          <w:lang w:eastAsia="en-US"/>
        </w:rPr>
        <w:t xml:space="preserve"> в одном</w:t>
      </w:r>
      <w:r w:rsidR="003E32E5">
        <w:rPr>
          <w:rFonts w:ascii="Tahoma" w:eastAsia="Calibri" w:hAnsi="Tahoma" w:cs="Tahoma"/>
          <w:sz w:val="22"/>
          <w:szCs w:val="22"/>
          <w:lang w:eastAsia="en-US"/>
        </w:rPr>
        <w:t xml:space="preserve"> купонном</w:t>
      </w:r>
      <w:r w:rsidR="002B5985">
        <w:rPr>
          <w:rFonts w:ascii="Tahoma" w:eastAsia="Calibri" w:hAnsi="Tahoma" w:cs="Tahoma"/>
          <w:sz w:val="22"/>
          <w:szCs w:val="22"/>
          <w:lang w:eastAsia="en-US"/>
        </w:rPr>
        <w:t xml:space="preserve"> периоде выплаты купона по ИЦБ содержится несколько выплат по закладным, полученный доход не реинвестируется. </w:t>
      </w:r>
      <w:r>
        <w:rPr>
          <w:rFonts w:ascii="Tahoma" w:eastAsia="Calibri" w:hAnsi="Tahoma" w:cs="Tahoma"/>
          <w:sz w:val="22"/>
          <w:szCs w:val="22"/>
          <w:lang w:eastAsia="en-US"/>
        </w:rPr>
        <w:t>Поэтому</w:t>
      </w:r>
      <w:r w:rsidR="002B5985">
        <w:rPr>
          <w:rFonts w:ascii="Tahoma" w:eastAsia="Calibri" w:hAnsi="Tahoma" w:cs="Tahoma"/>
          <w:sz w:val="22"/>
          <w:szCs w:val="22"/>
          <w:lang w:eastAsia="en-US"/>
        </w:rPr>
        <w:t xml:space="preserve"> в формул</w:t>
      </w:r>
      <w:r w:rsidR="002839BF">
        <w:rPr>
          <w:rFonts w:ascii="Tahoma" w:eastAsia="Calibri" w:hAnsi="Tahoma" w:cs="Tahoma"/>
          <w:sz w:val="22"/>
          <w:szCs w:val="22"/>
          <w:lang w:eastAsia="en-US"/>
        </w:rPr>
        <w:t>ах</w:t>
      </w:r>
      <w:r w:rsidR="002B5985">
        <w:rPr>
          <w:rFonts w:ascii="Tahoma" w:eastAsia="Calibri" w:hAnsi="Tahoma" w:cs="Tahoma"/>
          <w:sz w:val="22"/>
          <w:szCs w:val="22"/>
          <w:lang w:eastAsia="en-US"/>
        </w:rPr>
        <w:t xml:space="preserve"> выше используется умножение на </w:t>
      </w:r>
      <m:oMath>
        <m:f>
          <m:fPr>
            <m:ctrlPr>
              <w:rPr>
                <w:rFonts w:ascii="Cambria Math" w:eastAsia="Calibri" w:hAnsi="Cambria Math" w:cs="Tahoma"/>
                <w:i/>
                <w:sz w:val="22"/>
                <w:szCs w:val="22"/>
                <w:lang w:val="en-US" w:eastAsia="en-US"/>
              </w:rPr>
            </m:ctrlPr>
          </m:fPr>
          <m:num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m</m:t>
            </m: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num>
          <m:den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12</m:t>
            </m:r>
          </m:den>
        </m:f>
      </m:oMath>
      <w:r w:rsidR="002839BF">
        <w:rPr>
          <w:rFonts w:ascii="Tahoma" w:eastAsia="Calibri" w:hAnsi="Tahoma" w:cs="Tahoma"/>
          <w:sz w:val="22"/>
          <w:szCs w:val="22"/>
          <w:lang w:eastAsia="en-US"/>
        </w:rPr>
        <w:t xml:space="preserve"> и на </w:t>
      </w:r>
      <m:oMath>
        <m:f>
          <m:f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1</m:t>
                </m:r>
              </m:sub>
            </m:s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-</m:t>
            </m:r>
            <m:sSub>
              <m:sSubPr>
                <m:ctrlPr>
                  <w:rPr>
                    <w:rFonts w:ascii="Cambria Math" w:eastAsia="Calibri" w:hAnsi="Cambria Math" w:cs="Tahoma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0</m:t>
                </m:r>
              </m:sub>
            </m:sSub>
            <m:ctrlPr>
              <w:rPr>
                <w:rFonts w:ascii="Cambria Math" w:eastAsia="Calibri" w:hAnsi="Cambria Math" w:cs="Tahoma"/>
                <w:i/>
                <w:sz w:val="22"/>
                <w:szCs w:val="22"/>
                <w:lang w:val="en-US" w:eastAsia="en-US"/>
              </w:rPr>
            </m:ctrlPr>
          </m:num>
          <m:den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365</m:t>
            </m:r>
          </m:den>
        </m:f>
      </m:oMath>
      <w:r w:rsidR="002839BF" w:rsidRPr="00C52ACF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2839BF">
        <w:rPr>
          <w:rFonts w:ascii="Tahoma" w:eastAsia="Calibri" w:hAnsi="Tahoma" w:cs="Tahoma"/>
          <w:sz w:val="22"/>
          <w:szCs w:val="22"/>
          <w:lang w:eastAsia="en-US"/>
        </w:rPr>
        <w:t>соответственно</w:t>
      </w:r>
      <w:r w:rsidR="002B5985" w:rsidRPr="002B5985">
        <w:rPr>
          <w:rFonts w:ascii="Tahoma" w:eastAsia="Calibri" w:hAnsi="Tahoma" w:cs="Tahoma"/>
          <w:sz w:val="22"/>
          <w:szCs w:val="22"/>
          <w:lang w:eastAsia="en-US"/>
        </w:rPr>
        <w:t xml:space="preserve">, </w:t>
      </w:r>
      <w:r>
        <w:rPr>
          <w:rFonts w:ascii="Tahoma" w:eastAsia="Calibri" w:hAnsi="Tahoma" w:cs="Tahoma"/>
          <w:sz w:val="22"/>
          <w:szCs w:val="22"/>
          <w:lang w:eastAsia="en-US"/>
        </w:rPr>
        <w:t>считая</w:t>
      </w:r>
      <w:r w:rsidR="00240D5C">
        <w:rPr>
          <w:rFonts w:ascii="Tahoma" w:eastAsia="Calibri" w:hAnsi="Tahoma" w:cs="Tahoma"/>
          <w:sz w:val="22"/>
          <w:szCs w:val="22"/>
          <w:lang w:eastAsia="en-US"/>
        </w:rPr>
        <w:t>,</w:t>
      </w:r>
      <w:r w:rsidR="002B5985">
        <w:rPr>
          <w:rFonts w:ascii="Tahoma" w:eastAsia="Calibri" w:hAnsi="Tahoma" w:cs="Tahoma"/>
          <w:sz w:val="22"/>
          <w:szCs w:val="22"/>
          <w:lang w:eastAsia="en-US"/>
        </w:rPr>
        <w:t xml:space="preserve"> что по всем закладным в </w:t>
      </w:r>
      <w:r w:rsidR="00F1171C">
        <w:rPr>
          <w:rFonts w:ascii="Tahoma" w:eastAsia="Calibri" w:hAnsi="Tahoma" w:cs="Tahoma"/>
          <w:sz w:val="22"/>
          <w:szCs w:val="22"/>
          <w:lang w:eastAsia="en-US"/>
        </w:rPr>
        <w:t xml:space="preserve">ипотечном покрытии </w:t>
      </w:r>
      <w:r w:rsidR="002B5985">
        <w:rPr>
          <w:rFonts w:ascii="Tahoma" w:eastAsia="Calibri" w:hAnsi="Tahoma" w:cs="Tahoma"/>
          <w:sz w:val="22"/>
          <w:szCs w:val="22"/>
          <w:lang w:eastAsia="en-US"/>
        </w:rPr>
        <w:t>периодичность</w:t>
      </w:r>
      <w:r w:rsidR="00B052E7">
        <w:rPr>
          <w:rFonts w:ascii="Tahoma" w:eastAsia="Calibri" w:hAnsi="Tahoma" w:cs="Tahoma"/>
          <w:sz w:val="22"/>
          <w:szCs w:val="22"/>
          <w:lang w:eastAsia="en-US"/>
        </w:rPr>
        <w:t xml:space="preserve"> выплат 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равна </w:t>
      </w:r>
      <w:r w:rsidR="00B052E7">
        <w:rPr>
          <w:rFonts w:ascii="Tahoma" w:eastAsia="Calibri" w:hAnsi="Tahoma" w:cs="Tahoma"/>
          <w:sz w:val="22"/>
          <w:szCs w:val="22"/>
          <w:lang w:eastAsia="en-US"/>
        </w:rPr>
        <w:t>одному месяцу.</w:t>
      </w:r>
    </w:p>
    <w:p w14:paraId="7BCD33A9" w14:textId="5DED0645" w:rsidR="004C7429" w:rsidRDefault="004C7429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WAC</m:t>
        </m:r>
      </m:oMath>
      <w:r>
        <w:rPr>
          <w:rFonts w:ascii="Tahoma" w:eastAsia="Calibri" w:hAnsi="Tahoma" w:cs="Tahoma"/>
          <w:sz w:val="22"/>
          <w:szCs w:val="22"/>
          <w:lang w:eastAsia="en-US"/>
        </w:rPr>
        <w:t xml:space="preserve"> считается как взвешенная по сумме</w:t>
      </w:r>
      <w:r w:rsidR="00FD142E">
        <w:rPr>
          <w:rFonts w:ascii="Tahoma" w:eastAsia="Calibri" w:hAnsi="Tahoma" w:cs="Tahoma"/>
          <w:sz w:val="22"/>
          <w:szCs w:val="22"/>
          <w:lang w:eastAsia="en-US"/>
        </w:rPr>
        <w:t xml:space="preserve"> основного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долга ставка всех закладных</w:t>
      </w:r>
      <w:r w:rsidR="00530043">
        <w:rPr>
          <w:rFonts w:ascii="Tahoma" w:eastAsia="Calibri" w:hAnsi="Tahoma" w:cs="Tahoma"/>
          <w:sz w:val="22"/>
          <w:szCs w:val="22"/>
          <w:lang w:eastAsia="en-US"/>
        </w:rPr>
        <w:t xml:space="preserve"> в ипотечном покрытии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по формуле</w:t>
      </w:r>
      <w:r w:rsidR="001741AF">
        <w:rPr>
          <w:rFonts w:ascii="Tahoma" w:eastAsia="Calibri" w:hAnsi="Tahoma" w:cs="Tahoma"/>
          <w:sz w:val="22"/>
          <w:szCs w:val="22"/>
          <w:lang w:eastAsia="en-US"/>
        </w:rPr>
        <w:t xml:space="preserve"> и выражается в процентах</w:t>
      </w:r>
      <w:r w:rsidR="00E42847">
        <w:rPr>
          <w:rFonts w:ascii="Tahoma" w:eastAsia="Calibri" w:hAnsi="Tahoma" w:cs="Tahoma"/>
          <w:sz w:val="22"/>
          <w:szCs w:val="22"/>
          <w:lang w:eastAsia="en-US"/>
        </w:rPr>
        <w:t xml:space="preserve"> годовых</w:t>
      </w:r>
      <w:r>
        <w:rPr>
          <w:rFonts w:ascii="Tahoma" w:eastAsia="Calibri" w:hAnsi="Tahoma" w:cs="Tahoma"/>
          <w:sz w:val="22"/>
          <w:szCs w:val="22"/>
          <w:lang w:eastAsia="en-US"/>
        </w:rPr>
        <w:t>:</w:t>
      </w:r>
    </w:p>
    <w:p w14:paraId="0A43C2FF" w14:textId="77777777" w:rsidR="004C7429" w:rsidRPr="00472712" w:rsidRDefault="004C7429" w:rsidP="00A255F5">
      <w:pPr>
        <w:spacing w:before="120" w:after="120" w:line="276" w:lineRule="auto"/>
        <w:ind w:firstLine="0"/>
        <w:rPr>
          <w:rFonts w:ascii="Tahoma" w:eastAsia="Calibri" w:hAnsi="Tahoma" w:cs="Tahoma"/>
          <w:i/>
          <w:sz w:val="22"/>
          <w:szCs w:val="22"/>
          <w:lang w:val="en-US" w:eastAsia="en-US"/>
        </w:rPr>
      </w:pPr>
      <m:oMathPara>
        <m:oMath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WAC=</m:t>
          </m:r>
          <m:f>
            <m:f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k=1</m:t>
                  </m:r>
                </m:sub>
                <m:sup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K</m:t>
                  </m:r>
                </m:sup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="Calibri" w:hAnsi="Cambria Math" w:cs="Tahoma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k,0</m:t>
                      </m:r>
                    </m:sub>
                  </m:sSub>
                </m:e>
              </m:nary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×</m:t>
              </m:r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k,0</m:t>
                  </m:r>
                </m:sub>
              </m:s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]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k=1</m:t>
                  </m:r>
                </m:sub>
                <m:sup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 w:cs="Tahoma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k,0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 w:cs="Tahoma"/>
              <w:sz w:val="22"/>
              <w:szCs w:val="22"/>
              <w:lang w:val="en-US" w:eastAsia="en-US"/>
            </w:rPr>
            <m:t>,</m:t>
          </m:r>
        </m:oMath>
      </m:oMathPara>
    </w:p>
    <w:p w14:paraId="649C79FD" w14:textId="77777777" w:rsidR="004C7429" w:rsidRDefault="004D66BF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>г</w:t>
      </w:r>
      <w:r w:rsidR="00626EF6" w:rsidRPr="00472712">
        <w:rPr>
          <w:rFonts w:ascii="Tahoma" w:eastAsia="Calibri" w:hAnsi="Tahoma" w:cs="Tahoma"/>
          <w:sz w:val="22"/>
          <w:szCs w:val="22"/>
          <w:lang w:eastAsia="en-US"/>
        </w:rPr>
        <w:t>де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ahoma"/>
            <w:sz w:val="22"/>
            <w:szCs w:val="22"/>
            <w:lang w:val="en-US" w:eastAsia="en-US"/>
          </w:rPr>
          <m:t>K</m:t>
        </m:r>
      </m:oMath>
      <w:r w:rsidR="004C7429" w:rsidRPr="004C7429">
        <w:rPr>
          <w:rFonts w:ascii="Tahoma" w:eastAsia="Calibri" w:hAnsi="Tahoma" w:cs="Tahoma"/>
          <w:sz w:val="22"/>
          <w:szCs w:val="22"/>
          <w:lang w:eastAsia="en-US"/>
        </w:rPr>
        <w:t xml:space="preserve">- </w:t>
      </w:r>
      <w:r w:rsidR="004C7429">
        <w:rPr>
          <w:rFonts w:ascii="Tahoma" w:eastAsia="Calibri" w:hAnsi="Tahoma" w:cs="Tahoma"/>
          <w:sz w:val="22"/>
          <w:szCs w:val="22"/>
          <w:lang w:eastAsia="en-US"/>
        </w:rPr>
        <w:t xml:space="preserve">количество закладных в </w:t>
      </w:r>
      <w:r w:rsidR="00530043">
        <w:rPr>
          <w:rFonts w:ascii="Tahoma" w:eastAsia="Calibri" w:hAnsi="Tahoma" w:cs="Tahoma"/>
          <w:sz w:val="22"/>
          <w:szCs w:val="22"/>
          <w:lang w:eastAsia="en-US"/>
        </w:rPr>
        <w:t>ипотечном покрытии</w:t>
      </w:r>
      <w:r w:rsidR="004C7429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6200D871" w14:textId="11939A03" w:rsidR="004C7429" w:rsidRDefault="00CC00E0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B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k,0</m:t>
            </m:r>
          </m:sub>
        </m:sSub>
      </m:oMath>
      <w:r w:rsidR="00FC4DE0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FC4DE0" w:rsidRPr="00652942">
        <w:rPr>
          <w:rFonts w:ascii="Tahoma" w:eastAsia="Calibri" w:hAnsi="Tahoma" w:cs="Tahoma"/>
          <w:sz w:val="22"/>
          <w:szCs w:val="22"/>
          <w:lang w:eastAsia="en-US"/>
        </w:rPr>
        <w:t>–</w:t>
      </w:r>
      <w:r w:rsidR="00FC4DE0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4C7429">
        <w:rPr>
          <w:rFonts w:ascii="Tahoma" w:eastAsia="Calibri" w:hAnsi="Tahoma" w:cs="Tahoma"/>
          <w:sz w:val="22"/>
          <w:szCs w:val="22"/>
          <w:lang w:eastAsia="en-US"/>
        </w:rPr>
        <w:t xml:space="preserve">непогашенная сумма </w:t>
      </w:r>
      <w:r w:rsidR="004C648A">
        <w:rPr>
          <w:rFonts w:ascii="Tahoma" w:eastAsia="Calibri" w:hAnsi="Tahoma" w:cs="Tahoma"/>
          <w:sz w:val="22"/>
          <w:szCs w:val="22"/>
          <w:lang w:eastAsia="en-US"/>
        </w:rPr>
        <w:t xml:space="preserve">основного </w:t>
      </w:r>
      <w:r w:rsidR="004C7429">
        <w:rPr>
          <w:rFonts w:ascii="Tahoma" w:eastAsia="Calibri" w:hAnsi="Tahoma" w:cs="Tahoma"/>
          <w:sz w:val="22"/>
          <w:szCs w:val="22"/>
          <w:lang w:eastAsia="en-US"/>
        </w:rPr>
        <w:t xml:space="preserve">долга у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k</m:t>
        </m:r>
      </m:oMath>
      <w:r w:rsidR="004C7429" w:rsidRPr="004C7429">
        <w:rPr>
          <w:rFonts w:ascii="Tahoma" w:eastAsia="Calibri" w:hAnsi="Tahoma" w:cs="Tahoma"/>
          <w:sz w:val="22"/>
          <w:szCs w:val="22"/>
          <w:lang w:eastAsia="en-US"/>
        </w:rPr>
        <w:t>-</w:t>
      </w:r>
      <w:r w:rsidR="004C7429">
        <w:rPr>
          <w:rFonts w:ascii="Tahoma" w:eastAsia="Calibri" w:hAnsi="Tahoma" w:cs="Tahoma"/>
          <w:sz w:val="22"/>
          <w:szCs w:val="22"/>
          <w:lang w:eastAsia="en-US"/>
        </w:rPr>
        <w:t>ой закладной на начало расчета</w:t>
      </w:r>
      <w:r w:rsidR="00A231A5">
        <w:rPr>
          <w:rFonts w:ascii="Tahoma" w:eastAsia="Calibri" w:hAnsi="Tahoma" w:cs="Tahoma"/>
          <w:sz w:val="22"/>
          <w:szCs w:val="22"/>
          <w:lang w:eastAsia="en-US"/>
        </w:rPr>
        <w:t xml:space="preserve"> в денежном выражении</w:t>
      </w:r>
      <w:r w:rsidR="004C7429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557C58B7" w14:textId="06ECA83D" w:rsidR="004C7429" w:rsidRDefault="00CC00E0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k,0</m:t>
            </m:r>
          </m:sub>
        </m:sSub>
      </m:oMath>
      <w:r w:rsidR="00FC4DE0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FC4DE0" w:rsidRPr="00652942">
        <w:rPr>
          <w:rFonts w:ascii="Tahoma" w:eastAsia="Calibri" w:hAnsi="Tahoma" w:cs="Tahoma"/>
          <w:sz w:val="22"/>
          <w:szCs w:val="22"/>
          <w:lang w:eastAsia="en-US"/>
        </w:rPr>
        <w:t>–</w:t>
      </w:r>
      <w:r w:rsidR="00FC4DE0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4C7429">
        <w:rPr>
          <w:rFonts w:ascii="Tahoma" w:eastAsia="Calibri" w:hAnsi="Tahoma" w:cs="Tahoma"/>
          <w:sz w:val="22"/>
          <w:szCs w:val="22"/>
          <w:lang w:eastAsia="en-US"/>
        </w:rPr>
        <w:t xml:space="preserve">ставка кредита у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k</m:t>
        </m:r>
      </m:oMath>
      <w:r w:rsidR="004C7429" w:rsidRPr="004C7429">
        <w:rPr>
          <w:rFonts w:ascii="Tahoma" w:eastAsia="Calibri" w:hAnsi="Tahoma" w:cs="Tahoma"/>
          <w:sz w:val="22"/>
          <w:szCs w:val="22"/>
          <w:lang w:eastAsia="en-US"/>
        </w:rPr>
        <w:t>-</w:t>
      </w:r>
      <w:r w:rsidR="004C7429">
        <w:rPr>
          <w:rFonts w:ascii="Tahoma" w:eastAsia="Calibri" w:hAnsi="Tahoma" w:cs="Tahoma"/>
          <w:sz w:val="22"/>
          <w:szCs w:val="22"/>
          <w:lang w:eastAsia="en-US"/>
        </w:rPr>
        <w:t>ой закладной на начало расчета</w:t>
      </w:r>
      <w:r w:rsidR="001741AF">
        <w:rPr>
          <w:rFonts w:ascii="Tahoma" w:eastAsia="Calibri" w:hAnsi="Tahoma" w:cs="Tahoma"/>
          <w:sz w:val="22"/>
          <w:szCs w:val="22"/>
          <w:lang w:eastAsia="en-US"/>
        </w:rPr>
        <w:t>, выраженная в процентах</w:t>
      </w:r>
      <w:r w:rsidR="00E42847">
        <w:rPr>
          <w:rFonts w:ascii="Tahoma" w:eastAsia="Calibri" w:hAnsi="Tahoma" w:cs="Tahoma"/>
          <w:sz w:val="22"/>
          <w:szCs w:val="22"/>
          <w:lang w:eastAsia="en-US"/>
        </w:rPr>
        <w:t xml:space="preserve"> годовых</w:t>
      </w:r>
      <w:r w:rsidR="004C7429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1E645360" w14:textId="60180009" w:rsidR="004C7429" w:rsidRDefault="00CC00E0" w:rsidP="00A255F5">
      <w:pPr>
        <w:spacing w:after="12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i</m:t>
            </m:r>
          </m:sub>
        </m:sSub>
      </m:oMath>
      <w:r w:rsidR="00FC4DE0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FC4DE0" w:rsidRPr="00652942">
        <w:rPr>
          <w:rFonts w:ascii="Tahoma" w:eastAsia="Calibri" w:hAnsi="Tahoma" w:cs="Tahoma"/>
          <w:sz w:val="22"/>
          <w:szCs w:val="22"/>
          <w:lang w:eastAsia="en-US"/>
        </w:rPr>
        <w:t>–</w:t>
      </w:r>
      <w:r w:rsidR="00FC4DE0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4C7429">
        <w:rPr>
          <w:rFonts w:ascii="Tahoma" w:eastAsia="Calibri" w:hAnsi="Tahoma" w:cs="Tahoma"/>
          <w:sz w:val="22"/>
          <w:szCs w:val="22"/>
          <w:lang w:eastAsia="en-US"/>
        </w:rPr>
        <w:t>оставшееся количество</w:t>
      </w:r>
      <w:r w:rsidR="003E32E5">
        <w:rPr>
          <w:rFonts w:ascii="Tahoma" w:eastAsia="Calibri" w:hAnsi="Tahoma" w:cs="Tahoma"/>
          <w:sz w:val="22"/>
          <w:szCs w:val="22"/>
          <w:lang w:eastAsia="en-US"/>
        </w:rPr>
        <w:t xml:space="preserve"> купонных</w:t>
      </w:r>
      <w:r w:rsidR="004C7429">
        <w:rPr>
          <w:rFonts w:ascii="Tahoma" w:eastAsia="Calibri" w:hAnsi="Tahoma" w:cs="Tahoma"/>
          <w:sz w:val="22"/>
          <w:szCs w:val="22"/>
          <w:lang w:eastAsia="en-US"/>
        </w:rPr>
        <w:t xml:space="preserve"> периодов до конца договора</w:t>
      </w:r>
      <w:r w:rsidR="004C648A">
        <w:rPr>
          <w:rFonts w:ascii="Tahoma" w:eastAsia="Calibri" w:hAnsi="Tahoma" w:cs="Tahoma"/>
          <w:sz w:val="22"/>
          <w:szCs w:val="22"/>
          <w:lang w:eastAsia="en-US"/>
        </w:rPr>
        <w:t xml:space="preserve">, рассчитанное в момент времени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i-1</m:t>
            </m:r>
          </m:sub>
        </m:sSub>
      </m:oMath>
      <w:r w:rsidR="004D66BF">
        <w:rPr>
          <w:rFonts w:ascii="Tahoma" w:eastAsia="Calibri" w:hAnsi="Tahoma" w:cs="Tahoma"/>
          <w:sz w:val="22"/>
          <w:szCs w:val="22"/>
          <w:lang w:eastAsia="en-US"/>
        </w:rPr>
        <w:t>.</w:t>
      </w:r>
    </w:p>
    <w:p w14:paraId="09DF5D20" w14:textId="77777777" w:rsidR="004C7429" w:rsidRDefault="004C7429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>Для расчета количества</w:t>
      </w:r>
      <w:r w:rsidR="003E32E5">
        <w:rPr>
          <w:rFonts w:ascii="Tahoma" w:eastAsia="Calibri" w:hAnsi="Tahoma" w:cs="Tahoma"/>
          <w:sz w:val="22"/>
          <w:szCs w:val="22"/>
          <w:lang w:eastAsia="en-US"/>
        </w:rPr>
        <w:t xml:space="preserve"> купонных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периодов, необходимо</w:t>
      </w:r>
      <w:r w:rsidR="00B052E7">
        <w:rPr>
          <w:rFonts w:ascii="Tahoma" w:eastAsia="Calibri" w:hAnsi="Tahoma" w:cs="Tahoma"/>
          <w:sz w:val="22"/>
          <w:szCs w:val="22"/>
          <w:lang w:eastAsia="en-US"/>
        </w:rPr>
        <w:t xml:space="preserve"> сначала вычислить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FD142E">
        <w:rPr>
          <w:rFonts w:ascii="Tahoma" w:eastAsia="Calibri" w:hAnsi="Tahoma" w:cs="Tahoma"/>
          <w:sz w:val="22"/>
          <w:szCs w:val="22"/>
          <w:lang w:eastAsia="en-US"/>
        </w:rPr>
        <w:t>взвешенный</w:t>
      </w:r>
      <w:r w:rsidR="00530043">
        <w:rPr>
          <w:rFonts w:ascii="Tahoma" w:eastAsia="Calibri" w:hAnsi="Tahoma" w:cs="Tahoma"/>
          <w:sz w:val="22"/>
          <w:szCs w:val="22"/>
          <w:lang w:eastAsia="en-US"/>
        </w:rPr>
        <w:t xml:space="preserve"> по сумме </w:t>
      </w:r>
      <w:r w:rsidR="00FD142E">
        <w:rPr>
          <w:rFonts w:ascii="Tahoma" w:eastAsia="Calibri" w:hAnsi="Tahoma" w:cs="Tahoma"/>
          <w:sz w:val="22"/>
          <w:szCs w:val="22"/>
          <w:lang w:eastAsia="en-US"/>
        </w:rPr>
        <w:t>основного долга плановый</w:t>
      </w:r>
      <w:r w:rsidR="00530043">
        <w:rPr>
          <w:rFonts w:ascii="Tahoma" w:eastAsia="Calibri" w:hAnsi="Tahoma" w:cs="Tahoma"/>
          <w:sz w:val="22"/>
          <w:szCs w:val="22"/>
          <w:lang w:eastAsia="en-US"/>
        </w:rPr>
        <w:t xml:space="preserve"> сро</w:t>
      </w:r>
      <w:r w:rsidR="00FD142E">
        <w:rPr>
          <w:rFonts w:ascii="Tahoma" w:eastAsia="Calibri" w:hAnsi="Tahoma" w:cs="Tahoma"/>
          <w:sz w:val="22"/>
          <w:szCs w:val="22"/>
          <w:lang w:eastAsia="en-US"/>
        </w:rPr>
        <w:t>к</w:t>
      </w:r>
      <w:r w:rsidR="00530043">
        <w:rPr>
          <w:rFonts w:ascii="Tahoma" w:eastAsia="Calibri" w:hAnsi="Tahoma" w:cs="Tahoma"/>
          <w:sz w:val="22"/>
          <w:szCs w:val="22"/>
          <w:lang w:eastAsia="en-US"/>
        </w:rPr>
        <w:t xml:space="preserve"> закладных</w:t>
      </w:r>
      <w:r w:rsidR="00FD142E">
        <w:rPr>
          <w:rFonts w:ascii="Tahoma" w:eastAsia="Calibri" w:hAnsi="Tahoma" w:cs="Tahoma"/>
          <w:sz w:val="22"/>
          <w:szCs w:val="22"/>
          <w:lang w:eastAsia="en-US"/>
        </w:rPr>
        <w:t xml:space="preserve"> в ипотечном покрытии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WAM</m:t>
        </m:r>
      </m:oMath>
      <w:r>
        <w:rPr>
          <w:rFonts w:ascii="Tahoma" w:eastAsia="Calibri" w:hAnsi="Tahoma" w:cs="Tahoma"/>
          <w:sz w:val="22"/>
          <w:szCs w:val="22"/>
          <w:lang w:eastAsia="en-US"/>
        </w:rPr>
        <w:t>:</w:t>
      </w:r>
    </w:p>
    <w:p w14:paraId="59044088" w14:textId="77777777" w:rsidR="004C7429" w:rsidRPr="004C7429" w:rsidRDefault="004C7429" w:rsidP="00A255F5">
      <w:pPr>
        <w:spacing w:before="120" w:after="12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Para>
        <m:oMath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WAM</m:t>
          </m:r>
          <m:r>
            <w:rPr>
              <w:rFonts w:ascii="Cambria Math" w:eastAsia="Calibri" w:hAnsi="Cambria Math" w:cs="Tahoma"/>
              <w:sz w:val="22"/>
              <w:szCs w:val="22"/>
              <w:lang w:val="en-US" w:eastAsia="en-US"/>
            </w:rPr>
            <m:t>=</m:t>
          </m:r>
          <m:f>
            <m:f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k=1</m:t>
                  </m:r>
                </m:sub>
                <m:sup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K</m:t>
                  </m:r>
                </m:sup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="Calibri" w:hAnsi="Cambria Math" w:cs="Tahoma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k,0</m:t>
                      </m:r>
                    </m:sub>
                  </m:sSub>
                </m:e>
              </m:nary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×</m:t>
              </m:r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k,0</m:t>
                  </m:r>
                </m:sub>
              </m:s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]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k=1</m:t>
                  </m:r>
                </m:sub>
                <m:sup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 w:cs="Tahoma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k,0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,</m:t>
          </m:r>
        </m:oMath>
      </m:oMathPara>
    </w:p>
    <w:p w14:paraId="132C8C2F" w14:textId="6C39D287" w:rsidR="004C7429" w:rsidRDefault="004D66BF" w:rsidP="00A255F5">
      <w:pPr>
        <w:spacing w:after="12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m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k,0</m:t>
            </m:r>
          </m:sub>
        </m:sSub>
      </m:oMath>
      <w:r w:rsidR="00FC4DE0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FC4DE0" w:rsidRPr="00652942">
        <w:rPr>
          <w:rFonts w:ascii="Tahoma" w:eastAsia="Calibri" w:hAnsi="Tahoma" w:cs="Tahoma"/>
          <w:sz w:val="22"/>
          <w:szCs w:val="22"/>
          <w:lang w:eastAsia="en-US"/>
        </w:rPr>
        <w:t>–</w:t>
      </w:r>
      <w:r w:rsidR="00FC4DE0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4C7429">
        <w:rPr>
          <w:rFonts w:ascii="Tahoma" w:eastAsia="Calibri" w:hAnsi="Tahoma" w:cs="Tahoma"/>
          <w:sz w:val="22"/>
          <w:szCs w:val="22"/>
          <w:lang w:eastAsia="en-US"/>
        </w:rPr>
        <w:t>оставшийся</w:t>
      </w:r>
      <w:r w:rsidR="004C648A" w:rsidRPr="004C648A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4C648A">
        <w:rPr>
          <w:rFonts w:ascii="Tahoma" w:eastAsia="Calibri" w:hAnsi="Tahoma" w:cs="Tahoma"/>
          <w:sz w:val="22"/>
          <w:szCs w:val="22"/>
          <w:lang w:eastAsia="en-US"/>
        </w:rPr>
        <w:t>контрактный</w:t>
      </w:r>
      <w:r w:rsidR="004C7429">
        <w:rPr>
          <w:rFonts w:ascii="Tahoma" w:eastAsia="Calibri" w:hAnsi="Tahoma" w:cs="Tahoma"/>
          <w:sz w:val="22"/>
          <w:szCs w:val="22"/>
          <w:lang w:eastAsia="en-US"/>
        </w:rPr>
        <w:t xml:space="preserve"> срок</w:t>
      </w:r>
      <w:r w:rsidR="004C7429" w:rsidRPr="004C7429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4C7429">
        <w:rPr>
          <w:rFonts w:ascii="Tahoma" w:eastAsia="Calibri" w:hAnsi="Tahoma" w:cs="Tahoma"/>
          <w:sz w:val="22"/>
          <w:szCs w:val="22"/>
          <w:lang w:eastAsia="en-US"/>
        </w:rPr>
        <w:t xml:space="preserve">у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k</m:t>
        </m:r>
      </m:oMath>
      <w:r w:rsidR="004C7429" w:rsidRPr="004C7429">
        <w:rPr>
          <w:rFonts w:ascii="Tahoma" w:eastAsia="Calibri" w:hAnsi="Tahoma" w:cs="Tahoma"/>
          <w:sz w:val="22"/>
          <w:szCs w:val="22"/>
          <w:lang w:eastAsia="en-US"/>
        </w:rPr>
        <w:t>-</w:t>
      </w:r>
      <w:r w:rsidR="004C7429">
        <w:rPr>
          <w:rFonts w:ascii="Tahoma" w:eastAsia="Calibri" w:hAnsi="Tahoma" w:cs="Tahoma"/>
          <w:sz w:val="22"/>
          <w:szCs w:val="22"/>
          <w:lang w:eastAsia="en-US"/>
        </w:rPr>
        <w:t>ой закладной на начало расчета</w:t>
      </w:r>
      <w:r w:rsidR="00A41EC0">
        <w:rPr>
          <w:rFonts w:ascii="Tahoma" w:eastAsia="Calibri" w:hAnsi="Tahoma" w:cs="Tahoma"/>
          <w:sz w:val="22"/>
          <w:szCs w:val="22"/>
          <w:lang w:eastAsia="en-US"/>
        </w:rPr>
        <w:t>, выраженный в месяцах</w:t>
      </w:r>
      <w:r>
        <w:rPr>
          <w:rFonts w:ascii="Tahoma" w:eastAsia="Calibri" w:hAnsi="Tahoma" w:cs="Tahoma"/>
          <w:sz w:val="22"/>
          <w:szCs w:val="22"/>
          <w:lang w:eastAsia="en-US"/>
        </w:rPr>
        <w:t>.</w:t>
      </w:r>
      <w:r w:rsidR="004C7429">
        <w:rPr>
          <w:rFonts w:ascii="Tahoma" w:eastAsia="Calibri" w:hAnsi="Tahoma" w:cs="Tahoma"/>
          <w:sz w:val="22"/>
          <w:szCs w:val="22"/>
          <w:lang w:eastAsia="en-US"/>
        </w:rPr>
        <w:br/>
        <w:t xml:space="preserve">После расчета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WAM</m:t>
        </m:r>
      </m:oMath>
      <w:r w:rsidR="004C7429" w:rsidRPr="004C7429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4C7429">
        <w:rPr>
          <w:rFonts w:ascii="Tahoma" w:eastAsia="Calibri" w:hAnsi="Tahoma" w:cs="Tahoma"/>
          <w:sz w:val="22"/>
          <w:szCs w:val="22"/>
          <w:lang w:eastAsia="en-US"/>
        </w:rPr>
        <w:t>можно получить значение для количества</w:t>
      </w:r>
      <w:r w:rsidR="003E32E5">
        <w:rPr>
          <w:rFonts w:ascii="Tahoma" w:eastAsia="Calibri" w:hAnsi="Tahoma" w:cs="Tahoma"/>
          <w:sz w:val="22"/>
          <w:szCs w:val="22"/>
          <w:lang w:eastAsia="en-US"/>
        </w:rPr>
        <w:t xml:space="preserve"> купонных</w:t>
      </w:r>
      <w:r w:rsidR="004C7429">
        <w:rPr>
          <w:rFonts w:ascii="Tahoma" w:eastAsia="Calibri" w:hAnsi="Tahoma" w:cs="Tahoma"/>
          <w:sz w:val="22"/>
          <w:szCs w:val="22"/>
          <w:lang w:eastAsia="en-US"/>
        </w:rPr>
        <w:t xml:space="preserve"> периодов на начало расчета:</w:t>
      </w:r>
    </w:p>
    <w:p w14:paraId="2F0A9455" w14:textId="77777777" w:rsidR="004C7429" w:rsidRPr="00B30AE4" w:rsidRDefault="00CC00E0" w:rsidP="00A255F5">
      <w:pPr>
        <w:spacing w:before="120" w:after="120" w:line="276" w:lineRule="auto"/>
        <w:ind w:firstLine="0"/>
        <w:rPr>
          <w:rFonts w:ascii="Tahoma" w:eastAsia="Calibri" w:hAnsi="Tahoma" w:cs="Tahoma"/>
          <w:sz w:val="22"/>
          <w:szCs w:val="22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1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WAM</m:t>
              </m:r>
            </m:num>
            <m:den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m</m:t>
              </m:r>
            </m:den>
          </m:f>
          <m:r>
            <w:rPr>
              <w:rFonts w:ascii="Cambria Math" w:eastAsia="Calibri" w:hAnsi="Cambria Math" w:cs="Tahoma"/>
              <w:sz w:val="22"/>
              <w:szCs w:val="22"/>
              <w:lang w:val="en-US" w:eastAsia="en-US"/>
            </w:rPr>
            <m:t>.</m:t>
          </m:r>
        </m:oMath>
      </m:oMathPara>
    </w:p>
    <w:p w14:paraId="43E94FA1" w14:textId="77777777" w:rsidR="004C7429" w:rsidRDefault="004C7429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 xml:space="preserve">Значение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1</m:t>
            </m:r>
          </m:sub>
        </m:sSub>
      </m:oMath>
      <w:r>
        <w:rPr>
          <w:rFonts w:ascii="Tahoma" w:eastAsia="Calibri" w:hAnsi="Tahoma" w:cs="Tahoma"/>
          <w:sz w:val="22"/>
          <w:szCs w:val="22"/>
          <w:lang w:eastAsia="en-US"/>
        </w:rPr>
        <w:t xml:space="preserve"> следует округлять до ближайшего целого числа в большую сторону.</w:t>
      </w:r>
      <w:r w:rsidR="004D66BF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Значения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>
        <w:rPr>
          <w:rFonts w:ascii="Tahoma" w:eastAsia="Calibri" w:hAnsi="Tahoma" w:cs="Tahoma"/>
          <w:sz w:val="22"/>
          <w:szCs w:val="22"/>
          <w:lang w:eastAsia="en-US"/>
        </w:rPr>
        <w:t xml:space="preserve"> далее вычисляются рекуррентной формулой:</w:t>
      </w:r>
    </w:p>
    <w:p w14:paraId="68A0A9A7" w14:textId="77777777" w:rsidR="004C7429" w:rsidRPr="004C7429" w:rsidRDefault="00CC00E0" w:rsidP="00A255F5">
      <w:pPr>
        <w:spacing w:before="120" w:after="12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i-1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-1, i≥2</m:t>
          </m:r>
        </m:oMath>
      </m:oMathPara>
    </w:p>
    <w:p w14:paraId="76996785" w14:textId="77777777" w:rsidR="00A5233D" w:rsidRPr="00472712" w:rsidRDefault="004C7429" w:rsidP="00A255F5">
      <w:pPr>
        <w:spacing w:after="12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lastRenderedPageBreak/>
        <w:t>При этом вычисление оставшегося количества</w:t>
      </w:r>
      <w:r w:rsidR="003E32E5">
        <w:rPr>
          <w:rFonts w:ascii="Tahoma" w:eastAsia="Calibri" w:hAnsi="Tahoma" w:cs="Tahoma"/>
          <w:sz w:val="22"/>
          <w:szCs w:val="22"/>
          <w:lang w:eastAsia="en-US"/>
        </w:rPr>
        <w:t xml:space="preserve"> купонных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периодов заканчивается после получения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last</m:t>
            </m:r>
          </m:sub>
        </m:sSub>
        <m:r>
          <w:rPr>
            <w:rFonts w:ascii="Cambria Math" w:eastAsia="Calibri" w:hAnsi="Cambria Math" w:cs="Tahoma"/>
            <w:sz w:val="22"/>
            <w:szCs w:val="22"/>
            <w:lang w:eastAsia="en-US"/>
          </w:rPr>
          <m:t>=0.</m:t>
        </m:r>
      </m:oMath>
    </w:p>
    <w:p w14:paraId="7625632E" w14:textId="77777777" w:rsidR="004E0D61" w:rsidRDefault="00943C17">
      <w:pPr>
        <w:pStyle w:val="a5"/>
        <w:numPr>
          <w:ilvl w:val="2"/>
          <w:numId w:val="1"/>
        </w:numPr>
        <w:spacing w:after="120" w:line="276" w:lineRule="auto"/>
        <w:contextualSpacing w:val="0"/>
        <w:rPr>
          <w:rFonts w:ascii="Tahoma" w:eastAsia="Calibri" w:hAnsi="Tahoma" w:cs="Tahoma"/>
          <w:sz w:val="22"/>
          <w:szCs w:val="22"/>
          <w:lang w:eastAsia="en-US"/>
        </w:rPr>
        <w:pPrChange w:id="68" w:author="Шевчук Андрей Григорьевич" w:date="2019-08-12T19:37:00Z">
          <w:pPr>
            <w:pStyle w:val="a5"/>
            <w:numPr>
              <w:ilvl w:val="1"/>
              <w:numId w:val="1"/>
            </w:numPr>
            <w:spacing w:after="120" w:line="276" w:lineRule="auto"/>
            <w:ind w:left="567" w:hanging="567"/>
            <w:contextualSpacing w:val="0"/>
          </w:pPr>
        </w:pPrChange>
      </w:pPr>
      <w:r>
        <w:rPr>
          <w:rFonts w:ascii="Tahoma" w:eastAsia="Calibri" w:hAnsi="Tahoma" w:cs="Tahoma"/>
          <w:sz w:val="22"/>
          <w:szCs w:val="22"/>
          <w:lang w:eastAsia="en-US"/>
        </w:rPr>
        <w:t>С</w:t>
      </w:r>
      <w:r w:rsidR="004E0D61">
        <w:rPr>
          <w:rFonts w:ascii="Tahoma" w:eastAsia="Calibri" w:hAnsi="Tahoma" w:cs="Tahoma"/>
          <w:sz w:val="22"/>
          <w:szCs w:val="22"/>
          <w:lang w:eastAsia="en-US"/>
        </w:rPr>
        <w:t>корост</w:t>
      </w:r>
      <w:r>
        <w:rPr>
          <w:rFonts w:ascii="Tahoma" w:eastAsia="Calibri" w:hAnsi="Tahoma" w:cs="Tahoma"/>
          <w:sz w:val="22"/>
          <w:szCs w:val="22"/>
          <w:lang w:eastAsia="en-US"/>
        </w:rPr>
        <w:t>ь</w:t>
      </w:r>
      <w:r w:rsidR="004E0D61">
        <w:rPr>
          <w:rFonts w:ascii="Tahoma" w:eastAsia="Calibri" w:hAnsi="Tahoma" w:cs="Tahoma"/>
          <w:sz w:val="22"/>
          <w:szCs w:val="22"/>
          <w:lang w:eastAsia="en-US"/>
        </w:rPr>
        <w:t xml:space="preserve"> досрочного погашения</w:t>
      </w:r>
    </w:p>
    <w:p w14:paraId="135AE44F" w14:textId="77777777" w:rsidR="001D655A" w:rsidRPr="004E0D61" w:rsidRDefault="004C7429" w:rsidP="004E0D61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 w:rsidRPr="004E0D61">
        <w:rPr>
          <w:rFonts w:ascii="Tahoma" w:eastAsia="Calibri" w:hAnsi="Tahoma" w:cs="Tahoma"/>
          <w:sz w:val="22"/>
          <w:szCs w:val="22"/>
          <w:lang w:eastAsia="en-US"/>
        </w:rPr>
        <w:t xml:space="preserve">В каждый момент времени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 w:rsidRPr="004E0D61">
        <w:rPr>
          <w:rFonts w:ascii="Tahoma" w:eastAsia="Calibri" w:hAnsi="Tahoma" w:cs="Tahoma"/>
          <w:sz w:val="22"/>
          <w:szCs w:val="22"/>
          <w:lang w:eastAsia="en-US"/>
        </w:rPr>
        <w:t xml:space="preserve"> платеж рассчитывается с учетом досрочного погашения. </w:t>
      </w:r>
    </w:p>
    <w:p w14:paraId="20F56346" w14:textId="0BB4E903" w:rsidR="00CA31F7" w:rsidRPr="00472712" w:rsidRDefault="00CA31F7" w:rsidP="00A255F5">
      <w:pPr>
        <w:spacing w:after="12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 w:rsidRPr="00472712">
        <w:rPr>
          <w:rFonts w:ascii="Tahoma" w:eastAsia="Calibri" w:hAnsi="Tahoma" w:cs="Tahoma"/>
          <w:sz w:val="22"/>
          <w:szCs w:val="22"/>
          <w:lang w:eastAsia="en-US"/>
        </w:rPr>
        <w:t>Годовое значение</w:t>
      </w:r>
      <w:r w:rsidR="005B1783">
        <w:rPr>
          <w:rFonts w:ascii="Tahoma" w:eastAsia="Calibri" w:hAnsi="Tahoma" w:cs="Tahoma"/>
          <w:sz w:val="22"/>
          <w:szCs w:val="22"/>
          <w:lang w:eastAsia="en-US"/>
        </w:rPr>
        <w:t xml:space="preserve"> оценки скорости досрочного погашения</w:t>
      </w:r>
      <w:r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m:oMath>
        <m:acc>
          <m:acc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acc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CPR</m:t>
            </m:r>
          </m:e>
        </m:acc>
      </m:oMath>
      <w:r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на все будущие</w:t>
      </w:r>
      <w:r w:rsidR="003E32E5">
        <w:rPr>
          <w:rFonts w:ascii="Tahoma" w:eastAsia="Calibri" w:hAnsi="Tahoma" w:cs="Tahoma"/>
          <w:sz w:val="22"/>
          <w:szCs w:val="22"/>
          <w:lang w:eastAsia="en-US"/>
        </w:rPr>
        <w:t xml:space="preserve"> купонные</w:t>
      </w:r>
      <w:r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периоды фиксируется, предполагая неизменную скорость досрочного погашения в течение жизни ипотечной ценной бумаги. Уровень </w:t>
      </w:r>
      <m:oMath>
        <m:acc>
          <m:acc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acc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CPR</m:t>
            </m:r>
          </m:e>
        </m:acc>
      </m:oMath>
      <w:r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предполагается равным среднему значению досрочного погашения </w:t>
      </w:r>
      <w:r w:rsidR="0071247C">
        <w:rPr>
          <w:rFonts w:ascii="Tahoma" w:eastAsia="Calibri" w:hAnsi="Tahoma" w:cs="Tahoma"/>
          <w:sz w:val="22"/>
          <w:szCs w:val="22"/>
          <w:lang w:eastAsia="en-US"/>
        </w:rPr>
        <w:t>для</w:t>
      </w:r>
      <w:r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закладных</w:t>
      </w:r>
      <w:r w:rsidR="00FD142E">
        <w:rPr>
          <w:rFonts w:ascii="Tahoma" w:eastAsia="Calibri" w:hAnsi="Tahoma" w:cs="Tahoma"/>
          <w:sz w:val="22"/>
          <w:szCs w:val="22"/>
          <w:lang w:eastAsia="en-US"/>
        </w:rPr>
        <w:t>, входящих в ипотечное покр</w:t>
      </w:r>
      <w:r w:rsidR="0071247C">
        <w:rPr>
          <w:rFonts w:ascii="Tahoma" w:eastAsia="Calibri" w:hAnsi="Tahoma" w:cs="Tahoma"/>
          <w:sz w:val="22"/>
          <w:szCs w:val="22"/>
          <w:lang w:eastAsia="en-US"/>
        </w:rPr>
        <w:t>ытие,</w:t>
      </w:r>
      <w:r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за последние 6 месяцев</w:t>
      </w:r>
      <w:r w:rsidR="005B1783">
        <w:rPr>
          <w:rFonts w:ascii="Tahoma" w:eastAsia="Calibri" w:hAnsi="Tahoma" w:cs="Tahoma"/>
          <w:sz w:val="22"/>
          <w:szCs w:val="22"/>
          <w:lang w:eastAsia="en-US"/>
        </w:rPr>
        <w:t xml:space="preserve"> и выражается в процентах</w:t>
      </w:r>
      <w:r w:rsidR="00E42847">
        <w:rPr>
          <w:rFonts w:ascii="Tahoma" w:eastAsia="Calibri" w:hAnsi="Tahoma" w:cs="Tahoma"/>
          <w:sz w:val="22"/>
          <w:szCs w:val="22"/>
          <w:lang w:eastAsia="en-US"/>
        </w:rPr>
        <w:t xml:space="preserve"> годовых</w:t>
      </w:r>
      <w:r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. В случае, если отсутствуют исторические данные по данному выпуску, </w:t>
      </w:r>
      <m:oMath>
        <m:acc>
          <m:accPr>
            <m:ctrlP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</m:ctrlPr>
          </m:acc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CPR</m:t>
            </m:r>
          </m:e>
        </m:acc>
      </m:oMath>
      <w:r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предполагают равным 14%. При наличии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i</m:t>
        </m:r>
      </m:oMath>
      <w:r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месяцев исторических данных, при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i</m:t>
        </m:r>
        <m:r>
          <m:rPr>
            <m:sty m:val="p"/>
          </m:rPr>
          <w:rPr>
            <w:rFonts w:ascii="Cambria Math" w:eastAsia="Calibri" w:hAnsi="Cambria Math" w:cs="Tahoma"/>
            <w:sz w:val="22"/>
            <w:szCs w:val="22"/>
            <w:lang w:eastAsia="en-US"/>
          </w:rPr>
          <m:t>≤5</m:t>
        </m:r>
      </m:oMath>
      <w:r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среднее значение берется за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i</m:t>
        </m:r>
      </m:oMath>
      <w:r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доступных месяцев.</w:t>
      </w:r>
    </w:p>
    <w:p w14:paraId="00EE2D3B" w14:textId="77777777" w:rsidR="009F0538" w:rsidRDefault="000A6603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 xml:space="preserve">Для расчета </w:t>
      </w:r>
      <m:oMath>
        <m:acc>
          <m:accPr>
            <m:ctrlPr>
              <w:rPr>
                <w:rFonts w:ascii="Cambria Math" w:eastAsia="Calibri" w:hAnsi="Tahoma" w:cs="Tahoma"/>
                <w:i/>
                <w:sz w:val="22"/>
                <w:szCs w:val="22"/>
                <w:lang w:val="en-US" w:eastAsia="en-US"/>
              </w:rPr>
            </m:ctrlPr>
          </m:accPr>
          <m:e>
            <m:r>
              <w:rPr>
                <w:rFonts w:ascii="Cambria Math" w:eastAsia="Calibri" w:hAnsi="Tahoma" w:cs="Tahoma"/>
                <w:sz w:val="22"/>
                <w:szCs w:val="22"/>
                <w:lang w:val="en-US" w:eastAsia="en-US"/>
              </w:rPr>
              <m:t>CPR</m:t>
            </m:r>
          </m:e>
        </m:acc>
      </m:oMath>
      <w:r w:rsidR="009F0538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D96690">
        <w:rPr>
          <w:rFonts w:ascii="Tahoma" w:eastAsia="Calibri" w:hAnsi="Tahoma" w:cs="Tahoma"/>
          <w:sz w:val="22"/>
          <w:szCs w:val="22"/>
          <w:lang w:eastAsia="en-US"/>
        </w:rPr>
        <w:t xml:space="preserve">необходимо вычислить </w:t>
      </w:r>
      <w:r w:rsidR="009F0538">
        <w:rPr>
          <w:rFonts w:ascii="Tahoma" w:eastAsia="Calibri" w:hAnsi="Tahoma" w:cs="Tahoma"/>
          <w:sz w:val="22"/>
          <w:szCs w:val="22"/>
          <w:lang w:eastAsia="en-US"/>
        </w:rPr>
        <w:t xml:space="preserve">значение досрочного погашения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CP</m:t>
        </m:r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his</m:t>
            </m:r>
            <m:sSub>
              <m:sSubPr>
                <m:ctrlPr>
                  <w:rPr>
                    <w:rFonts w:ascii="Cambria Math" w:eastAsia="Calibri" w:hAnsi="Cambria Math" w:cs="Tahoma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j</m:t>
                </m:r>
              </m:sub>
            </m:sSub>
          </m:sub>
        </m:sSub>
        <m:r>
          <w:rPr>
            <w:rFonts w:ascii="Cambria Math" w:eastAsia="Calibri" w:hAnsi="Cambria Math" w:cs="Tahoma"/>
            <w:sz w:val="22"/>
            <w:szCs w:val="22"/>
            <w:lang w:eastAsia="en-US"/>
          </w:rPr>
          <m:t xml:space="preserve"> </m:t>
        </m:r>
      </m:oMath>
      <w:r w:rsidR="009F0538" w:rsidRPr="009F0538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9F0538">
        <w:rPr>
          <w:rFonts w:ascii="Tahoma" w:eastAsia="Calibri" w:hAnsi="Tahoma" w:cs="Tahoma"/>
          <w:sz w:val="22"/>
          <w:szCs w:val="22"/>
          <w:lang w:eastAsia="en-US"/>
        </w:rPr>
        <w:t>для каждого из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6</w:t>
      </w:r>
      <w:r w:rsidR="009F0538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D96690">
        <w:rPr>
          <w:rFonts w:ascii="Tahoma" w:eastAsia="Calibri" w:hAnsi="Tahoma" w:cs="Tahoma"/>
          <w:sz w:val="22"/>
          <w:szCs w:val="22"/>
          <w:lang w:eastAsia="en-US"/>
        </w:rPr>
        <w:t>предшествующих месяцев. При этом сначала</w:t>
      </w:r>
      <w:r w:rsidR="009D5E49"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9D5E49">
        <w:rPr>
          <w:rFonts w:ascii="Tahoma" w:eastAsia="Calibri" w:hAnsi="Tahoma" w:cs="Tahoma"/>
          <w:sz w:val="22"/>
          <w:szCs w:val="22"/>
          <w:lang w:eastAsia="en-US"/>
        </w:rPr>
        <w:t>для каждого месяца</w:t>
      </w:r>
      <w:r w:rsidR="00D96690">
        <w:rPr>
          <w:rFonts w:ascii="Tahoma" w:eastAsia="Calibri" w:hAnsi="Tahoma" w:cs="Tahoma"/>
          <w:sz w:val="22"/>
          <w:szCs w:val="22"/>
          <w:lang w:eastAsia="en-US"/>
        </w:rPr>
        <w:t xml:space="preserve"> вычисляется значение</w:t>
      </w:r>
      <w:r w:rsidR="009D5E49"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9D5E49">
        <w:rPr>
          <w:rFonts w:ascii="Tahoma" w:eastAsia="Calibri" w:hAnsi="Tahoma" w:cs="Tahoma"/>
          <w:sz w:val="22"/>
          <w:szCs w:val="22"/>
          <w:lang w:eastAsia="en-US"/>
        </w:rPr>
        <w:t>доли досрочного погашения</w:t>
      </w:r>
      <w:r w:rsidR="00D96690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SM</m:t>
        </m:r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M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his</m:t>
            </m:r>
            <m:sSub>
              <m:sSubPr>
                <m:ctrlPr>
                  <w:rPr>
                    <w:rFonts w:ascii="Cambria Math" w:eastAsia="Calibri" w:hAnsi="Cambria Math" w:cs="Tahoma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j</m:t>
                </m:r>
              </m:sub>
            </m:sSub>
          </m:sub>
        </m:sSub>
      </m:oMath>
      <w:r w:rsidR="001E5162" w:rsidRPr="001E5162">
        <w:rPr>
          <w:rFonts w:ascii="Tahoma" w:eastAsia="Calibri" w:hAnsi="Tahoma" w:cs="Tahoma"/>
          <w:sz w:val="22"/>
          <w:szCs w:val="22"/>
          <w:lang w:eastAsia="en-US"/>
        </w:rPr>
        <w:t>,</w:t>
      </w:r>
      <w:r w:rsidR="001E5162">
        <w:rPr>
          <w:rFonts w:ascii="Tahoma" w:eastAsia="Calibri" w:hAnsi="Tahoma" w:cs="Tahoma"/>
          <w:sz w:val="22"/>
          <w:szCs w:val="22"/>
          <w:lang w:eastAsia="en-US"/>
        </w:rPr>
        <w:t xml:space="preserve"> выраженной в процентах,</w:t>
      </w:r>
      <w:r w:rsidR="009D5E49">
        <w:rPr>
          <w:rFonts w:ascii="Tahoma" w:eastAsia="Calibri" w:hAnsi="Tahoma" w:cs="Tahoma"/>
          <w:sz w:val="22"/>
          <w:szCs w:val="22"/>
          <w:lang w:eastAsia="en-US"/>
        </w:rPr>
        <w:t xml:space="preserve"> как:</w:t>
      </w:r>
    </w:p>
    <w:p w14:paraId="4C49D7C5" w14:textId="77777777" w:rsidR="009D5E49" w:rsidRPr="00B434AC" w:rsidRDefault="009D5E49" w:rsidP="00A255F5">
      <w:pPr>
        <w:spacing w:before="120" w:after="120" w:line="276" w:lineRule="auto"/>
        <w:ind w:firstLine="0"/>
        <w:rPr>
          <w:rFonts w:ascii="Tahoma" w:eastAsia="Calibri" w:hAnsi="Tahoma" w:cs="Tahoma"/>
          <w:sz w:val="22"/>
          <w:szCs w:val="22"/>
          <w:lang w:val="en-US" w:eastAsia="en-US"/>
        </w:rPr>
      </w:pPr>
      <m:oMathPara>
        <m:oMath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SM</m:t>
          </m:r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M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his</m:t>
              </m:r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=100×</m:t>
          </m:r>
          <m:f>
            <m:f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his</m:t>
                  </m:r>
                  <m:sSub>
                    <m:sSubPr>
                      <m:ctrlPr>
                        <w:rPr>
                          <w:rFonts w:ascii="Cambria Math" w:eastAsia="Calibri" w:hAnsi="Cambria Math" w:cs="Tahoma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j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his</m:t>
                  </m:r>
                  <m:sSub>
                    <m:sSubPr>
                      <m:ctrlPr>
                        <w:rPr>
                          <w:rFonts w:ascii="Cambria Math" w:eastAsia="Calibri" w:hAnsi="Cambria Math" w:cs="Tahoma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his</m:t>
                  </m:r>
                  <m:sSub>
                    <m:sSubPr>
                      <m:ctrlPr>
                        <w:rPr>
                          <w:rFonts w:ascii="Cambria Math" w:eastAsia="Calibri" w:hAnsi="Cambria Math" w:cs="Tahoma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eastAsia="Calibri" w:hAnsi="Cambria Math" w:cs="Tahoma"/>
              <w:sz w:val="22"/>
              <w:szCs w:val="22"/>
              <w:lang w:val="en-US" w:eastAsia="en-US"/>
            </w:rPr>
            <m:t>, j=1,2,…,6</m:t>
          </m:r>
        </m:oMath>
      </m:oMathPara>
    </w:p>
    <w:p w14:paraId="47E78845" w14:textId="77FBED71" w:rsidR="009D5E49" w:rsidRPr="00DA50AB" w:rsidRDefault="00DA50AB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 xml:space="preserve">После чего вычисляется значение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CP</m:t>
        </m:r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his</m:t>
            </m:r>
            <m:sSub>
              <m:sSubPr>
                <m:ctrlPr>
                  <w:rPr>
                    <w:rFonts w:ascii="Cambria Math" w:eastAsia="Calibri" w:hAnsi="Cambria Math" w:cs="Tahoma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j</m:t>
                </m:r>
              </m:sub>
            </m:sSub>
          </m:sub>
        </m:sSub>
        <m:r>
          <w:rPr>
            <w:rFonts w:ascii="Cambria Math" w:eastAsia="Calibri" w:hAnsi="Cambria Math" w:cs="Tahoma"/>
            <w:sz w:val="22"/>
            <w:szCs w:val="22"/>
            <w:lang w:eastAsia="en-US"/>
          </w:rPr>
          <m:t xml:space="preserve"> </m:t>
        </m:r>
      </m:oMath>
      <w:r w:rsidR="001E5162">
        <w:rPr>
          <w:rFonts w:ascii="Tahoma" w:eastAsia="Calibri" w:hAnsi="Tahoma" w:cs="Tahoma"/>
          <w:sz w:val="22"/>
          <w:szCs w:val="22"/>
          <w:lang w:eastAsia="en-US"/>
        </w:rPr>
        <w:t>, выраженное в процентах</w:t>
      </w:r>
      <w:r w:rsidR="00E42847">
        <w:rPr>
          <w:rFonts w:ascii="Tahoma" w:eastAsia="Calibri" w:hAnsi="Tahoma" w:cs="Tahoma"/>
          <w:sz w:val="22"/>
          <w:szCs w:val="22"/>
          <w:lang w:eastAsia="en-US"/>
        </w:rPr>
        <w:t xml:space="preserve"> годовых</w:t>
      </w:r>
      <w:r w:rsidR="001E5162">
        <w:rPr>
          <w:rFonts w:ascii="Tahoma" w:eastAsia="Calibri" w:hAnsi="Tahoma" w:cs="Tahoma"/>
          <w:sz w:val="22"/>
          <w:szCs w:val="22"/>
          <w:lang w:eastAsia="en-US"/>
        </w:rPr>
        <w:t>,</w:t>
      </w:r>
      <w:r w:rsidRPr="009F0538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>
        <w:rPr>
          <w:rFonts w:ascii="Tahoma" w:eastAsia="Calibri" w:hAnsi="Tahoma" w:cs="Tahoma"/>
          <w:sz w:val="22"/>
          <w:szCs w:val="22"/>
          <w:lang w:eastAsia="en-US"/>
        </w:rPr>
        <w:t>для каждого месяца по формуле:</w:t>
      </w:r>
    </w:p>
    <w:p w14:paraId="18638CFF" w14:textId="77777777" w:rsidR="009F0538" w:rsidRPr="00B434AC" w:rsidRDefault="00A911AC" w:rsidP="00A255F5">
      <w:pPr>
        <w:spacing w:before="120" w:after="120" w:line="276" w:lineRule="auto"/>
        <w:ind w:firstLine="0"/>
        <w:rPr>
          <w:rFonts w:ascii="Tahoma" w:eastAsia="Calibri" w:hAnsi="Tahoma" w:cs="Tahoma"/>
          <w:sz w:val="22"/>
          <w:szCs w:val="22"/>
          <w:lang w:val="en-US" w:eastAsia="en-US"/>
        </w:rPr>
      </w:pPr>
      <m:oMathPara>
        <m:oMath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CP</m:t>
          </m:r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his</m:t>
              </m:r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=100×</m:t>
          </m:r>
          <m:d>
            <m:d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1-</m:t>
              </m:r>
              <m:sSup>
                <m:sSup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ahoma"/>
                          <w:i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ahoma"/>
                              <w:i/>
                              <w:sz w:val="22"/>
                              <w:szCs w:val="22"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ahoma"/>
                              <w:sz w:val="22"/>
                              <w:szCs w:val="22"/>
                              <w:lang w:val="en-US" w:eastAsia="en-US"/>
                            </w:rPr>
                            <m:t>S</m:t>
                          </m:r>
                          <m:r>
                            <w:rPr>
                              <w:rFonts w:ascii="Cambria Math" w:eastAsia="Calibri" w:hAnsi="Cambria Math" w:cs="Tahoma"/>
                              <w:sz w:val="22"/>
                              <w:szCs w:val="22"/>
                              <w:lang w:eastAsia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ahoma"/>
                                  <w:i/>
                                  <w:sz w:val="22"/>
                                  <w:szCs w:val="22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eastAsia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eastAsia="en-US"/>
                                </w:rPr>
                                <m:t>his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ahoma"/>
                                      <w:i/>
                                      <w:sz w:val="22"/>
                                      <w:szCs w:val="22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ahoma"/>
                                      <w:sz w:val="22"/>
                                      <w:szCs w:val="22"/>
                                      <w:lang w:eastAsia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ahoma"/>
                                      <w:sz w:val="22"/>
                                      <w:szCs w:val="22"/>
                                      <w:lang w:eastAsia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  <m:ctrlPr>
                            <w:rPr>
                              <w:rFonts w:ascii="Cambria Math" w:eastAsia="Calibri" w:hAnsi="Cambria Math" w:cs="Tahoma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Calibri" w:hAnsi="Cambria Math" w:cs="Tahoma"/>
                              <w:sz w:val="22"/>
                              <w:szCs w:val="22"/>
                              <w:lang w:val="en-US" w:eastAsia="en-US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12</m:t>
                  </m:r>
                </m:sup>
              </m:sSup>
            </m:e>
          </m:d>
          <m:r>
            <w:rPr>
              <w:rFonts w:ascii="Cambria Math" w:eastAsia="Calibri" w:hAnsi="Cambria Math" w:cs="Tahoma"/>
              <w:sz w:val="22"/>
              <w:szCs w:val="22"/>
              <w:lang w:val="en-US" w:eastAsia="en-US"/>
            </w:rPr>
            <m:t>, j=1,2,…,6</m:t>
          </m:r>
        </m:oMath>
      </m:oMathPara>
    </w:p>
    <w:p w14:paraId="3E24C284" w14:textId="4630980E" w:rsidR="00202462" w:rsidRDefault="00202462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>г</w:t>
      </w:r>
      <w:r w:rsidR="00B434AC">
        <w:rPr>
          <w:rFonts w:ascii="Tahoma" w:eastAsia="Calibri" w:hAnsi="Tahoma" w:cs="Tahoma"/>
          <w:sz w:val="22"/>
          <w:szCs w:val="22"/>
          <w:lang w:eastAsia="en-US"/>
        </w:rPr>
        <w:t xml:space="preserve">де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B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his</m:t>
            </m:r>
            <m:sSub>
              <m:sSubPr>
                <m:ctrlPr>
                  <w:rPr>
                    <w:rFonts w:ascii="Cambria Math" w:eastAsia="Calibri" w:hAnsi="Cambria Math" w:cs="Tahoma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j</m:t>
                </m:r>
              </m:sub>
            </m:sSub>
          </m:sub>
        </m:sSub>
      </m:oMath>
      <w:r w:rsidR="00FC4DE0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FC4DE0" w:rsidRPr="00652942">
        <w:rPr>
          <w:rFonts w:ascii="Tahoma" w:eastAsia="Calibri" w:hAnsi="Tahoma" w:cs="Tahoma"/>
          <w:sz w:val="22"/>
          <w:szCs w:val="22"/>
          <w:lang w:eastAsia="en-US"/>
        </w:rPr>
        <w:t>–</w:t>
      </w:r>
      <w:r w:rsidR="00FC4DE0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E057D8" w:rsidRPr="00CD2C1C">
        <w:rPr>
          <w:rFonts w:ascii="Tahoma" w:eastAsia="Calibri" w:hAnsi="Tahoma" w:cs="Tahoma"/>
          <w:sz w:val="22"/>
          <w:szCs w:val="22"/>
          <w:lang w:eastAsia="en-US"/>
        </w:rPr>
        <w:t>оставшаяся сумма</w:t>
      </w:r>
      <w:r w:rsidR="00D4220B">
        <w:rPr>
          <w:rFonts w:ascii="Tahoma" w:eastAsia="Calibri" w:hAnsi="Tahoma" w:cs="Tahoma"/>
          <w:sz w:val="22"/>
          <w:szCs w:val="22"/>
          <w:lang w:eastAsia="en-US"/>
        </w:rPr>
        <w:t xml:space="preserve"> основного</w:t>
      </w:r>
      <w:r w:rsidR="00E057D8" w:rsidRPr="00CD2C1C">
        <w:rPr>
          <w:rFonts w:ascii="Tahoma" w:eastAsia="Calibri" w:hAnsi="Tahoma" w:cs="Tahoma"/>
          <w:sz w:val="22"/>
          <w:szCs w:val="22"/>
          <w:lang w:eastAsia="en-US"/>
        </w:rPr>
        <w:t xml:space="preserve"> долга всех за</w:t>
      </w:r>
      <w:r w:rsidR="00E057D8">
        <w:rPr>
          <w:rFonts w:ascii="Tahoma" w:eastAsia="Calibri" w:hAnsi="Tahoma" w:cs="Tahoma"/>
          <w:sz w:val="22"/>
          <w:szCs w:val="22"/>
          <w:lang w:eastAsia="en-US"/>
        </w:rPr>
        <w:t xml:space="preserve">кладных в </w:t>
      </w:r>
      <w:r w:rsidR="0071247C">
        <w:rPr>
          <w:rFonts w:ascii="Tahoma" w:eastAsia="Calibri" w:hAnsi="Tahoma" w:cs="Tahoma"/>
          <w:sz w:val="22"/>
          <w:szCs w:val="22"/>
          <w:lang w:eastAsia="en-US"/>
        </w:rPr>
        <w:t xml:space="preserve">ипотечном покрытии </w:t>
      </w:r>
      <w:r w:rsidR="00E057D8">
        <w:rPr>
          <w:rFonts w:ascii="Tahoma" w:eastAsia="Calibri" w:hAnsi="Tahoma" w:cs="Tahoma"/>
          <w:sz w:val="22"/>
          <w:szCs w:val="22"/>
          <w:lang w:eastAsia="en-US"/>
        </w:rPr>
        <w:t xml:space="preserve">на начало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j</m:t>
        </m:r>
      </m:oMath>
      <w:r w:rsidR="00E057D8" w:rsidRPr="00E057D8">
        <w:rPr>
          <w:rFonts w:ascii="Tahoma" w:eastAsia="Calibri" w:hAnsi="Tahoma" w:cs="Tahoma"/>
          <w:sz w:val="22"/>
          <w:szCs w:val="22"/>
          <w:lang w:eastAsia="en-US"/>
        </w:rPr>
        <w:t>-</w:t>
      </w:r>
      <w:proofErr w:type="spellStart"/>
      <w:r>
        <w:rPr>
          <w:rFonts w:ascii="Tahoma" w:eastAsia="Calibri" w:hAnsi="Tahoma" w:cs="Tahoma"/>
          <w:sz w:val="22"/>
          <w:szCs w:val="22"/>
          <w:lang w:eastAsia="en-US"/>
        </w:rPr>
        <w:t>го</w:t>
      </w:r>
      <w:proofErr w:type="spellEnd"/>
      <w:r>
        <w:rPr>
          <w:rFonts w:ascii="Tahoma" w:eastAsia="Calibri" w:hAnsi="Tahoma" w:cs="Tahoma"/>
          <w:sz w:val="22"/>
          <w:szCs w:val="22"/>
          <w:lang w:eastAsia="en-US"/>
        </w:rPr>
        <w:t xml:space="preserve"> месяца до даты расчета</w:t>
      </w:r>
      <w:r w:rsidR="00A231A5">
        <w:rPr>
          <w:rFonts w:ascii="Tahoma" w:eastAsia="Calibri" w:hAnsi="Tahoma" w:cs="Tahoma"/>
          <w:sz w:val="22"/>
          <w:szCs w:val="22"/>
          <w:lang w:eastAsia="en-US"/>
        </w:rPr>
        <w:t xml:space="preserve"> в денежном выражении</w:t>
      </w:r>
      <w:r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23471E6B" w14:textId="0328A75D" w:rsidR="00202462" w:rsidRDefault="00CC00E0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F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h</m:t>
            </m:r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is</m:t>
            </m:r>
            <m:sSub>
              <m:sSubPr>
                <m:ctrlPr>
                  <w:rPr>
                    <w:rFonts w:ascii="Cambria Math" w:eastAsia="Calibri" w:hAnsi="Cambria Math" w:cs="Tahoma"/>
                    <w:i/>
                    <w:sz w:val="22"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sz w:val="22"/>
                    <w:szCs w:val="22"/>
                    <w:lang w:val="en-US"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ahoma"/>
                    <w:sz w:val="22"/>
                    <w:szCs w:val="22"/>
                    <w:lang w:val="en-US" w:eastAsia="en-US"/>
                  </w:rPr>
                  <m:t>j</m:t>
                </m:r>
              </m:sub>
            </m:sSub>
          </m:sub>
        </m:sSub>
      </m:oMath>
      <w:r w:rsidR="00FC4DE0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FC4DE0" w:rsidRPr="00652942">
        <w:rPr>
          <w:rFonts w:ascii="Tahoma" w:eastAsia="Calibri" w:hAnsi="Tahoma" w:cs="Tahoma"/>
          <w:sz w:val="22"/>
          <w:szCs w:val="22"/>
          <w:lang w:eastAsia="en-US"/>
        </w:rPr>
        <w:t>–</w:t>
      </w:r>
      <w:r w:rsidR="00FC4DE0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B434AC">
        <w:rPr>
          <w:rFonts w:ascii="Tahoma" w:eastAsia="Calibri" w:hAnsi="Tahoma" w:cs="Tahoma"/>
          <w:sz w:val="22"/>
          <w:szCs w:val="22"/>
          <w:lang w:eastAsia="en-US"/>
        </w:rPr>
        <w:t>плановое погашение</w:t>
      </w:r>
      <w:r w:rsidR="00B434AC" w:rsidRPr="00CD2C1C">
        <w:rPr>
          <w:rFonts w:ascii="Tahoma" w:eastAsia="Calibri" w:hAnsi="Tahoma" w:cs="Tahoma"/>
          <w:sz w:val="22"/>
          <w:szCs w:val="22"/>
          <w:lang w:eastAsia="en-US"/>
        </w:rPr>
        <w:t xml:space="preserve"> основного долга</w:t>
      </w:r>
      <w:r w:rsidR="00232C02">
        <w:rPr>
          <w:rFonts w:ascii="Tahoma" w:eastAsia="Calibri" w:hAnsi="Tahoma" w:cs="Tahoma"/>
          <w:sz w:val="22"/>
          <w:szCs w:val="22"/>
          <w:lang w:eastAsia="en-US"/>
        </w:rPr>
        <w:t xml:space="preserve"> закладных в ипотечном покрытии</w:t>
      </w:r>
      <w:r w:rsidR="00B434AC" w:rsidRPr="004E3A05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B434AC">
        <w:rPr>
          <w:rFonts w:ascii="Tahoma" w:eastAsia="Calibri" w:hAnsi="Tahoma" w:cs="Tahoma"/>
          <w:sz w:val="22"/>
          <w:szCs w:val="22"/>
          <w:lang w:eastAsia="en-US"/>
        </w:rPr>
        <w:t xml:space="preserve">в </w:t>
      </w:r>
      <m:oMath>
        <m:r>
          <w:rPr>
            <w:rFonts w:ascii="Cambria Math" w:eastAsia="Calibri" w:hAnsi="Cambria Math" w:cs="Tahoma"/>
            <w:sz w:val="22"/>
            <w:szCs w:val="22"/>
            <w:lang w:val="en-US" w:eastAsia="en-US"/>
          </w:rPr>
          <m:t>j</m:t>
        </m:r>
      </m:oMath>
      <w:r w:rsidR="00202462">
        <w:rPr>
          <w:rFonts w:ascii="Tahoma" w:eastAsia="Calibri" w:hAnsi="Tahoma" w:cs="Tahoma"/>
          <w:sz w:val="22"/>
          <w:szCs w:val="22"/>
          <w:lang w:eastAsia="en-US"/>
        </w:rPr>
        <w:t>-ом месяце до даты расчета;</w:t>
      </w:r>
    </w:p>
    <w:p w14:paraId="7A66A7E3" w14:textId="2C64F5D9" w:rsidR="00B434AC" w:rsidRPr="00732B73" w:rsidRDefault="00CC00E0" w:rsidP="00A255F5">
      <w:pPr>
        <w:spacing w:after="0" w:line="276" w:lineRule="auto"/>
        <w:ind w:firstLine="0"/>
        <w:rPr>
          <w:rFonts w:ascii="Tahoma" w:eastAsia="Calibri" w:hAnsi="Tahoma" w:cs="Tahoma"/>
          <w:i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U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his</m:t>
            </m:r>
            <m:sSub>
              <m:sSubPr>
                <m:ctrlPr>
                  <w:rPr>
                    <w:rFonts w:ascii="Cambria Math" w:eastAsia="Calibri" w:hAnsi="Cambria Math" w:cs="Tahoma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j</m:t>
                </m:r>
              </m:sub>
            </m:sSub>
          </m:sub>
        </m:sSub>
      </m:oMath>
      <w:r w:rsidR="00FC4DE0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FC4DE0" w:rsidRPr="00652942">
        <w:rPr>
          <w:rFonts w:ascii="Tahoma" w:eastAsia="Calibri" w:hAnsi="Tahoma" w:cs="Tahoma"/>
          <w:sz w:val="22"/>
          <w:szCs w:val="22"/>
          <w:lang w:eastAsia="en-US"/>
        </w:rPr>
        <w:t>–</w:t>
      </w:r>
      <w:r w:rsidR="00FC4DE0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B434AC">
        <w:rPr>
          <w:rFonts w:ascii="Tahoma" w:eastAsia="Calibri" w:hAnsi="Tahoma" w:cs="Tahoma"/>
          <w:sz w:val="22"/>
          <w:szCs w:val="22"/>
          <w:lang w:eastAsia="en-US"/>
        </w:rPr>
        <w:t>досрочное</w:t>
      </w:r>
      <w:r w:rsidR="00B434AC" w:rsidRPr="00CD2C1C">
        <w:rPr>
          <w:rFonts w:ascii="Tahoma" w:eastAsia="Calibri" w:hAnsi="Tahoma" w:cs="Tahoma"/>
          <w:sz w:val="22"/>
          <w:szCs w:val="22"/>
          <w:lang w:eastAsia="en-US"/>
        </w:rPr>
        <w:t xml:space="preserve"> погашени</w:t>
      </w:r>
      <w:r w:rsidR="00B434AC">
        <w:rPr>
          <w:rFonts w:ascii="Tahoma" w:eastAsia="Calibri" w:hAnsi="Tahoma" w:cs="Tahoma"/>
          <w:sz w:val="22"/>
          <w:szCs w:val="22"/>
          <w:lang w:eastAsia="en-US"/>
        </w:rPr>
        <w:t>е</w:t>
      </w:r>
      <w:r w:rsidR="00B434AC" w:rsidRPr="00CD2C1C">
        <w:rPr>
          <w:rFonts w:ascii="Tahoma" w:eastAsia="Calibri" w:hAnsi="Tahoma" w:cs="Tahoma"/>
          <w:sz w:val="22"/>
          <w:szCs w:val="22"/>
          <w:lang w:eastAsia="en-US"/>
        </w:rPr>
        <w:t xml:space="preserve"> основного долга</w:t>
      </w:r>
      <w:r w:rsidR="00B434AC" w:rsidRPr="004E3A05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232C02">
        <w:rPr>
          <w:rFonts w:ascii="Tahoma" w:eastAsia="Calibri" w:hAnsi="Tahoma" w:cs="Tahoma"/>
          <w:sz w:val="22"/>
          <w:szCs w:val="22"/>
          <w:lang w:eastAsia="en-US"/>
        </w:rPr>
        <w:t xml:space="preserve">закладных в ипотечном покрытии </w:t>
      </w:r>
      <w:r w:rsidR="00B434AC">
        <w:rPr>
          <w:rFonts w:ascii="Tahoma" w:eastAsia="Calibri" w:hAnsi="Tahoma" w:cs="Tahoma"/>
          <w:sz w:val="22"/>
          <w:szCs w:val="22"/>
          <w:lang w:eastAsia="en-US"/>
        </w:rPr>
        <w:t xml:space="preserve">в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j</m:t>
        </m:r>
      </m:oMath>
      <w:r w:rsidR="00202462">
        <w:rPr>
          <w:rFonts w:ascii="Tahoma" w:eastAsia="Calibri" w:hAnsi="Tahoma" w:cs="Tahoma"/>
          <w:sz w:val="22"/>
          <w:szCs w:val="22"/>
          <w:lang w:eastAsia="en-US"/>
        </w:rPr>
        <w:t>-ом месяце до даты расчета</w:t>
      </w:r>
      <w:r w:rsidR="00E26C48">
        <w:rPr>
          <w:rFonts w:ascii="Tahoma" w:eastAsia="Calibri" w:hAnsi="Tahoma" w:cs="Tahoma"/>
          <w:sz w:val="22"/>
          <w:szCs w:val="22"/>
          <w:lang w:eastAsia="en-US"/>
        </w:rPr>
        <w:t>.</w:t>
      </w:r>
    </w:p>
    <w:p w14:paraId="4F43B86F" w14:textId="77777777" w:rsidR="00D66AFA" w:rsidRDefault="00E26C48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>Далее</w:t>
      </w:r>
      <w:r w:rsidR="00D66AFA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m:oMath>
        <m:acc>
          <m:accPr>
            <m:ctrlPr>
              <w:rPr>
                <w:rFonts w:ascii="Cambria Math" w:eastAsia="Calibri" w:hAnsi="Tahoma" w:cs="Tahoma"/>
                <w:i/>
                <w:sz w:val="22"/>
                <w:szCs w:val="22"/>
                <w:lang w:val="en-US" w:eastAsia="en-US"/>
              </w:rPr>
            </m:ctrlPr>
          </m:accPr>
          <m:e>
            <m:r>
              <w:rPr>
                <w:rFonts w:ascii="Cambria Math" w:eastAsia="Calibri" w:hAnsi="Tahoma" w:cs="Tahoma"/>
                <w:sz w:val="22"/>
                <w:szCs w:val="22"/>
                <w:lang w:val="en-US" w:eastAsia="en-US"/>
              </w:rPr>
              <m:t>CPR</m:t>
            </m:r>
          </m:e>
        </m:acc>
      </m:oMath>
      <w:r w:rsidR="00D66AFA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>
        <w:rPr>
          <w:rFonts w:ascii="Tahoma" w:eastAsia="Calibri" w:hAnsi="Tahoma" w:cs="Tahoma"/>
          <w:sz w:val="22"/>
          <w:szCs w:val="22"/>
          <w:lang w:eastAsia="en-US"/>
        </w:rPr>
        <w:t>вычисляется</w:t>
      </w:r>
      <w:r w:rsidR="00D66AFA">
        <w:rPr>
          <w:rFonts w:ascii="Tahoma" w:eastAsia="Calibri" w:hAnsi="Tahoma" w:cs="Tahoma"/>
          <w:sz w:val="22"/>
          <w:szCs w:val="22"/>
          <w:lang w:eastAsia="en-US"/>
        </w:rPr>
        <w:t xml:space="preserve"> как среднее значение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CP</m:t>
        </m:r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his</m:t>
            </m:r>
            <m:sSub>
              <m:sSubPr>
                <m:ctrlPr>
                  <w:rPr>
                    <w:rFonts w:ascii="Cambria Math" w:eastAsia="Calibri" w:hAnsi="Cambria Math" w:cs="Tahoma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j</m:t>
                </m:r>
              </m:sub>
            </m:sSub>
          </m:sub>
        </m:sSub>
      </m:oMath>
      <w:r>
        <w:rPr>
          <w:rFonts w:ascii="Tahoma" w:eastAsia="Calibri" w:hAnsi="Tahoma" w:cs="Tahoma"/>
          <w:sz w:val="22"/>
          <w:szCs w:val="22"/>
          <w:lang w:eastAsia="en-US"/>
        </w:rPr>
        <w:t xml:space="preserve"> за 6 месяцев</w:t>
      </w:r>
      <w:r w:rsidR="00D66AFA">
        <w:rPr>
          <w:rFonts w:ascii="Tahoma" w:eastAsia="Calibri" w:hAnsi="Tahoma" w:cs="Tahoma"/>
          <w:sz w:val="22"/>
          <w:szCs w:val="22"/>
          <w:lang w:eastAsia="en-US"/>
        </w:rPr>
        <w:t>:</w:t>
      </w:r>
    </w:p>
    <w:p w14:paraId="740755A9" w14:textId="77777777" w:rsidR="00D66AFA" w:rsidRPr="003B3E50" w:rsidRDefault="003B3E50" w:rsidP="00A255F5">
      <w:pPr>
        <w:spacing w:before="120" w:after="120" w:line="276" w:lineRule="auto"/>
        <w:ind w:firstLine="0"/>
        <w:rPr>
          <w:rFonts w:ascii="Tahoma" w:eastAsia="Calibri" w:hAnsi="Tahoma" w:cs="Tahoma"/>
          <w:i/>
          <w:sz w:val="22"/>
          <w:szCs w:val="22"/>
          <w:lang w:eastAsia="en-US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ahoma"/>
              <w:sz w:val="22"/>
              <w:szCs w:val="22"/>
              <w:lang w:eastAsia="en-US"/>
            </w:rPr>
            <m:t xml:space="preserve"> </m:t>
          </m:r>
          <m:acc>
            <m:accPr>
              <m:ctrlPr>
                <w:rPr>
                  <w:rFonts w:ascii="Cambria Math" w:eastAsia="Calibri" w:hAnsi="Tahoma" w:cs="Tahoma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eastAsia="Calibri" w:hAnsi="Tahoma" w:cs="Tahoma"/>
                  <w:sz w:val="22"/>
                  <w:szCs w:val="22"/>
                  <w:lang w:val="en-US" w:eastAsia="en-US"/>
                </w:rPr>
                <m:t>CPR</m:t>
              </m:r>
            </m:e>
          </m:acc>
          <m:r>
            <w:rPr>
              <w:rFonts w:ascii="Cambria Math" w:eastAsia="Calibri" w:hAnsi="Tahoma" w:cs="Tahoma"/>
              <w:sz w:val="22"/>
              <w:szCs w:val="22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Tahoma" w:cs="Tahoma"/>
                      <w:i/>
                      <w:sz w:val="22"/>
                      <w:szCs w:val="22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Tahoma" w:cs="Tahoma"/>
                      <w:sz w:val="22"/>
                      <w:szCs w:val="22"/>
                      <w:lang w:val="en-US" w:eastAsia="en-US"/>
                    </w:rPr>
                    <m:t>j</m:t>
                  </m:r>
                  <m:r>
                    <w:rPr>
                      <w:rFonts w:ascii="Cambria Math" w:eastAsia="Calibri" w:hAnsi="Tahoma" w:cs="Tahoma"/>
                      <w:sz w:val="22"/>
                      <w:szCs w:val="22"/>
                      <w:lang w:eastAsia="en-US"/>
                    </w:rPr>
                    <m:t>=1</m:t>
                  </m:r>
                </m:sub>
                <m:sup>
                  <m:r>
                    <w:rPr>
                      <w:rFonts w:ascii="Cambria Math" w:eastAsia="Calibri" w:hAnsi="Tahoma" w:cs="Tahoma"/>
                      <w:sz w:val="22"/>
                      <w:szCs w:val="22"/>
                      <w:lang w:eastAsia="en-US"/>
                    </w:rPr>
                    <m:t>6</m:t>
                  </m:r>
                </m:sup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CP</m:t>
                  </m:r>
                  <m:sSub>
                    <m:sSubPr>
                      <m:ctrlPr>
                        <w:rPr>
                          <w:rFonts w:ascii="Cambria Math" w:eastAsia="Calibri" w:hAnsi="Cambria Math" w:cs="Tahoma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his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ahoma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ahoma"/>
                              <w:sz w:val="22"/>
                              <w:szCs w:val="22"/>
                              <w:lang w:eastAsia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ahoma"/>
                              <w:sz w:val="22"/>
                              <w:szCs w:val="22"/>
                              <w:lang w:eastAsia="en-US"/>
                            </w:rPr>
                            <m:t>j</m:t>
                          </m:r>
                        </m:sub>
                      </m:sSub>
                    </m:sub>
                  </m:sSub>
                </m:e>
              </m:nary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num>
            <m:den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6</m:t>
              </m:r>
            </m:den>
          </m:f>
          <m:r>
            <w:rPr>
              <w:rFonts w:ascii="Cambria Math" w:eastAsia="Calibri" w:hAnsi="Cambria Math" w:cs="Tahoma"/>
              <w:sz w:val="22"/>
              <w:szCs w:val="22"/>
              <w:lang w:val="en-US" w:eastAsia="en-US"/>
            </w:rPr>
            <m:t>.</m:t>
          </m:r>
        </m:oMath>
      </m:oMathPara>
    </w:p>
    <w:p w14:paraId="586E1E58" w14:textId="77777777" w:rsidR="004C7429" w:rsidRPr="00D66AFA" w:rsidRDefault="004C7429" w:rsidP="00A255F5">
      <w:pPr>
        <w:spacing w:after="0" w:line="276" w:lineRule="auto"/>
        <w:ind w:firstLine="0"/>
        <w:rPr>
          <w:rFonts w:ascii="Tahoma" w:eastAsia="Calibri" w:hAnsi="Tahoma" w:cs="Tahoma"/>
          <w:i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 xml:space="preserve">При </w:t>
      </w:r>
      <w:r w:rsidR="00A41EC0">
        <w:rPr>
          <w:rFonts w:ascii="Tahoma" w:eastAsia="Calibri" w:hAnsi="Tahoma" w:cs="Tahoma"/>
          <w:sz w:val="22"/>
          <w:szCs w:val="22"/>
          <w:lang w:eastAsia="en-US"/>
        </w:rPr>
        <w:t xml:space="preserve">заданном </w:t>
      </w:r>
      <w:r>
        <w:rPr>
          <w:rFonts w:ascii="Tahoma" w:eastAsia="Calibri" w:hAnsi="Tahoma" w:cs="Tahoma"/>
          <w:sz w:val="22"/>
          <w:szCs w:val="22"/>
          <w:lang w:eastAsia="en-US"/>
        </w:rPr>
        <w:t>годовом</w:t>
      </w:r>
      <w:r w:rsidR="001D655A">
        <w:rPr>
          <w:rFonts w:ascii="Tahoma" w:eastAsia="Calibri" w:hAnsi="Tahoma" w:cs="Tahoma"/>
          <w:sz w:val="22"/>
          <w:szCs w:val="22"/>
          <w:lang w:eastAsia="en-US"/>
        </w:rPr>
        <w:t xml:space="preserve"> досрочном погашении</w:t>
      </w:r>
      <w:r w:rsidR="0071247C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m:oMath>
        <m:acc>
          <m:accPr>
            <m:ctrlPr>
              <w:rPr>
                <w:rFonts w:ascii="Cambria Math" w:eastAsia="Calibri" w:hAnsi="Tahoma" w:cs="Tahoma"/>
                <w:i/>
                <w:sz w:val="22"/>
                <w:szCs w:val="22"/>
                <w:lang w:val="en-US" w:eastAsia="en-US"/>
              </w:rPr>
            </m:ctrlPr>
          </m:accPr>
          <m:e>
            <m:r>
              <w:rPr>
                <w:rFonts w:ascii="Cambria Math" w:eastAsia="Calibri" w:hAnsi="Tahoma" w:cs="Tahoma"/>
                <w:sz w:val="22"/>
                <w:szCs w:val="22"/>
                <w:lang w:val="en-US" w:eastAsia="en-US"/>
              </w:rPr>
              <m:t>CPR</m:t>
            </m:r>
          </m:e>
        </m:acc>
      </m:oMath>
      <w:r w:rsidR="001D655A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71247C">
        <w:rPr>
          <w:rFonts w:ascii="Tahoma" w:eastAsia="Calibri" w:hAnsi="Tahoma" w:cs="Tahoma"/>
          <w:sz w:val="22"/>
          <w:szCs w:val="22"/>
          <w:lang w:eastAsia="en-US"/>
        </w:rPr>
        <w:t xml:space="preserve">для </w:t>
      </w:r>
      <w:r w:rsidR="001D655A">
        <w:rPr>
          <w:rFonts w:ascii="Tahoma" w:eastAsia="Calibri" w:hAnsi="Tahoma" w:cs="Tahoma"/>
          <w:sz w:val="22"/>
          <w:szCs w:val="22"/>
          <w:lang w:eastAsia="en-US"/>
        </w:rPr>
        <w:t>закладных</w:t>
      </w:r>
      <w:r w:rsidR="0071247C">
        <w:rPr>
          <w:rFonts w:ascii="Tahoma" w:eastAsia="Calibri" w:hAnsi="Tahoma" w:cs="Tahoma"/>
          <w:sz w:val="22"/>
          <w:szCs w:val="22"/>
          <w:lang w:eastAsia="en-US"/>
        </w:rPr>
        <w:t xml:space="preserve"> из ипотечного покрытия</w:t>
      </w:r>
      <w:r w:rsidR="00A41EC0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>
        <w:rPr>
          <w:rFonts w:ascii="Tahoma" w:eastAsia="Calibri" w:hAnsi="Tahoma" w:cs="Tahoma"/>
          <w:sz w:val="22"/>
          <w:szCs w:val="22"/>
          <w:lang w:eastAsia="en-US"/>
        </w:rPr>
        <w:t>значение досрочного погашения</w:t>
      </w:r>
      <w:r w:rsidRPr="00216DBC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CP</m:t>
        </m:r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3D7540">
        <w:rPr>
          <w:rFonts w:ascii="Tahoma" w:eastAsia="Calibri" w:hAnsi="Tahoma" w:cs="Tahoma"/>
          <w:sz w:val="22"/>
          <w:szCs w:val="22"/>
          <w:lang w:eastAsia="en-US"/>
        </w:rPr>
        <w:t xml:space="preserve">в момент времени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 w:rsidR="003D7540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для периода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 xml:space="preserve">m </m:t>
        </m:r>
      </m:oMath>
      <w:r>
        <w:rPr>
          <w:rFonts w:ascii="Tahoma" w:eastAsia="Calibri" w:hAnsi="Tahoma" w:cs="Tahoma"/>
          <w:sz w:val="22"/>
          <w:szCs w:val="22"/>
          <w:lang w:eastAsia="en-US"/>
        </w:rPr>
        <w:t>месяцев вычисляется как:</w:t>
      </w:r>
    </w:p>
    <w:p w14:paraId="138EE9D1" w14:textId="77777777" w:rsidR="004C7429" w:rsidRPr="002839BF" w:rsidRDefault="004C7429" w:rsidP="00A255F5">
      <w:pPr>
        <w:spacing w:before="120" w:after="12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Para>
        <m:oMath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CP</m:t>
          </m:r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=100×</m:t>
          </m:r>
          <m:d>
            <m:d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1-</m:t>
              </m:r>
              <m:sSup>
                <m:sSup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ahoma"/>
                          <w:i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Calibri" w:hAnsi="Tahoma" w:cs="Tahoma"/>
                              <w:i/>
                              <w:sz w:val="22"/>
                              <w:szCs w:val="22"/>
                              <w:lang w:val="en-US" w:eastAsia="en-US"/>
                            </w:rPr>
                          </m:ctrlPr>
                        </m:fPr>
                        <m:num>
                          <m:acc>
                            <m:accPr>
                              <m:ctrlPr>
                                <w:rPr>
                                  <w:rFonts w:ascii="Cambria Math" w:eastAsia="Calibri" w:hAnsi="Tahoma" w:cs="Tahoma"/>
                                  <w:i/>
                                  <w:sz w:val="22"/>
                                  <w:szCs w:val="22"/>
                                  <w:lang w:val="en-US"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libri" w:hAnsi="Tahoma" w:cs="Tahoma"/>
                                  <w:sz w:val="22"/>
                                  <w:szCs w:val="22"/>
                                  <w:lang w:val="en-US" w:eastAsia="en-US"/>
                                </w:rPr>
                                <m:t>CPR</m:t>
                              </m:r>
                            </m:e>
                          </m:acc>
                          <m:ctrlPr>
                            <w:rPr>
                              <w:rFonts w:ascii="Cambria Math" w:eastAsia="Calibri" w:hAnsi="Cambria Math" w:cs="Tahoma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Calibri" w:hAnsi="Cambria Math" w:cs="Tahoma"/>
                              <w:sz w:val="22"/>
                              <w:szCs w:val="22"/>
                              <w:lang w:eastAsia="en-US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Calibri" w:hAnsi="Cambria Math" w:cs="Tahoma"/>
                          <w:i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12</m:t>
                      </m:r>
                    </m:den>
                  </m:f>
                </m:sup>
              </m:sSup>
            </m:e>
          </m:d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.</m:t>
          </m:r>
        </m:oMath>
      </m:oMathPara>
    </w:p>
    <w:p w14:paraId="6CACB437" w14:textId="77777777" w:rsidR="002839BF" w:rsidRDefault="002839BF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 xml:space="preserve">В случае, когда дата оценки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p</m:t>
            </m:r>
          </m:sub>
        </m:sSub>
      </m:oMath>
      <w:r>
        <w:rPr>
          <w:rFonts w:ascii="Tahoma" w:eastAsia="Calibri" w:hAnsi="Tahoma" w:cs="Tahoma"/>
          <w:sz w:val="22"/>
          <w:szCs w:val="22"/>
          <w:lang w:eastAsia="en-US"/>
        </w:rPr>
        <w:t xml:space="preserve"> предшествует дате первого купона, значение скорости досрочного погашения для первого</w:t>
      </w:r>
      <w:r w:rsidR="003E32E5">
        <w:rPr>
          <w:rFonts w:ascii="Tahoma" w:eastAsia="Calibri" w:hAnsi="Tahoma" w:cs="Tahoma"/>
          <w:sz w:val="22"/>
          <w:szCs w:val="22"/>
          <w:lang w:eastAsia="en-US"/>
        </w:rPr>
        <w:t xml:space="preserve"> купонного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периода вычисляется как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:</m:t>
        </m:r>
      </m:oMath>
    </w:p>
    <w:p w14:paraId="388A9226" w14:textId="77777777" w:rsidR="002839BF" w:rsidRPr="00B30AE4" w:rsidRDefault="002839BF" w:rsidP="00A255F5">
      <w:pPr>
        <w:spacing w:before="120" w:after="120" w:line="276" w:lineRule="auto"/>
        <w:ind w:firstLine="0"/>
        <w:rPr>
          <w:rFonts w:ascii="Tahoma" w:eastAsia="Calibri" w:hAnsi="Tahoma" w:cs="Tahoma"/>
          <w:sz w:val="22"/>
          <w:szCs w:val="22"/>
          <w:lang w:val="en-US" w:eastAsia="en-US"/>
        </w:rPr>
      </w:pPr>
      <m:oMathPara>
        <m:oMath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CP</m:t>
          </m:r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1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=100×</m:t>
          </m:r>
          <m:d>
            <m:d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1-</m:t>
              </m:r>
              <m:sSup>
                <m:sSup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ahoma"/>
                          <w:i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Calibri" w:hAnsi="Tahoma" w:cs="Tahoma"/>
                              <w:i/>
                              <w:sz w:val="22"/>
                              <w:szCs w:val="22"/>
                              <w:lang w:val="en-US" w:eastAsia="en-US"/>
                            </w:rPr>
                          </m:ctrlPr>
                        </m:fPr>
                        <m:num>
                          <m:acc>
                            <m:accPr>
                              <m:ctrlPr>
                                <w:rPr>
                                  <w:rFonts w:ascii="Cambria Math" w:eastAsia="Calibri" w:hAnsi="Tahoma" w:cs="Tahoma"/>
                                  <w:i/>
                                  <w:sz w:val="22"/>
                                  <w:szCs w:val="22"/>
                                  <w:lang w:val="en-US"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libri" w:hAnsi="Tahoma" w:cs="Tahoma"/>
                                  <w:sz w:val="22"/>
                                  <w:szCs w:val="22"/>
                                  <w:lang w:val="en-US" w:eastAsia="en-US"/>
                                </w:rPr>
                                <m:t>CPR</m:t>
                              </m:r>
                            </m:e>
                          </m:acc>
                          <m:ctrlPr>
                            <w:rPr>
                              <w:rFonts w:ascii="Cambria Math" w:eastAsia="Calibri" w:hAnsi="Cambria Math" w:cs="Tahoma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Calibri" w:hAnsi="Tahoma" w:cs="Tahoma"/>
                              <w:sz w:val="22"/>
                              <w:szCs w:val="22"/>
                              <w:lang w:val="en-US" w:eastAsia="en-US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Calibri" w:hAnsi="Cambria Math" w:cs="Tahoma"/>
                          <w:i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ahoma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ahoma"/>
                              <w:sz w:val="22"/>
                              <w:szCs w:val="22"/>
                              <w:lang w:eastAsia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ahoma"/>
                              <w:sz w:val="22"/>
                              <w:szCs w:val="22"/>
                              <w:lang w:eastAsia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ahoma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ahoma"/>
                              <w:sz w:val="22"/>
                              <w:szCs w:val="22"/>
                              <w:lang w:eastAsia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ahoma"/>
                              <w:sz w:val="22"/>
                              <w:szCs w:val="22"/>
                              <w:lang w:eastAsia="en-US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="Calibri" w:hAnsi="Cambria Math" w:cs="Tahoma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num>
                    <m:den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365</m:t>
                      </m:r>
                    </m:den>
                  </m:f>
                </m:sup>
              </m:sSup>
            </m:e>
          </m:d>
          <m:r>
            <w:rPr>
              <w:rFonts w:ascii="Cambria Math" w:eastAsia="Calibri" w:hAnsi="Cambria Math" w:cs="Tahoma"/>
              <w:sz w:val="22"/>
              <w:szCs w:val="22"/>
              <w:lang w:val="en-US" w:eastAsia="en-US"/>
            </w:rPr>
            <m:t>.</m:t>
          </m:r>
        </m:oMath>
      </m:oMathPara>
    </w:p>
    <w:p w14:paraId="3715927F" w14:textId="77777777" w:rsidR="004E0D61" w:rsidRDefault="00943C17">
      <w:pPr>
        <w:pStyle w:val="a5"/>
        <w:numPr>
          <w:ilvl w:val="2"/>
          <w:numId w:val="1"/>
        </w:numPr>
        <w:spacing w:after="120" w:line="276" w:lineRule="auto"/>
        <w:contextualSpacing w:val="0"/>
        <w:rPr>
          <w:rFonts w:ascii="Tahoma" w:eastAsia="Calibri" w:hAnsi="Tahoma" w:cs="Tahoma"/>
          <w:sz w:val="22"/>
          <w:szCs w:val="22"/>
          <w:lang w:eastAsia="en-US"/>
        </w:rPr>
        <w:pPrChange w:id="69" w:author="Шевчук Андрей Григорьевич" w:date="2019-08-12T19:37:00Z">
          <w:pPr>
            <w:pStyle w:val="a5"/>
            <w:numPr>
              <w:ilvl w:val="1"/>
              <w:numId w:val="1"/>
            </w:numPr>
            <w:spacing w:after="120" w:line="276" w:lineRule="auto"/>
            <w:ind w:left="567" w:hanging="567"/>
            <w:contextualSpacing w:val="0"/>
          </w:pPr>
        </w:pPrChange>
      </w:pPr>
      <w:r>
        <w:rPr>
          <w:rFonts w:ascii="Tahoma" w:eastAsia="Calibri" w:hAnsi="Tahoma" w:cs="Tahoma"/>
          <w:sz w:val="22"/>
          <w:szCs w:val="22"/>
          <w:lang w:eastAsia="en-US"/>
        </w:rPr>
        <w:lastRenderedPageBreak/>
        <w:t>С</w:t>
      </w:r>
      <w:r w:rsidR="004E0D61">
        <w:rPr>
          <w:rFonts w:ascii="Tahoma" w:eastAsia="Calibri" w:hAnsi="Tahoma" w:cs="Tahoma"/>
          <w:sz w:val="22"/>
          <w:szCs w:val="22"/>
          <w:lang w:eastAsia="en-US"/>
        </w:rPr>
        <w:t>корост</w:t>
      </w:r>
      <w:r>
        <w:rPr>
          <w:rFonts w:ascii="Tahoma" w:eastAsia="Calibri" w:hAnsi="Tahoma" w:cs="Tahoma"/>
          <w:sz w:val="22"/>
          <w:szCs w:val="22"/>
          <w:lang w:eastAsia="en-US"/>
        </w:rPr>
        <w:t>ь</w:t>
      </w:r>
      <w:r w:rsidR="004E0D61">
        <w:rPr>
          <w:rFonts w:ascii="Tahoma" w:eastAsia="Calibri" w:hAnsi="Tahoma" w:cs="Tahoma"/>
          <w:sz w:val="22"/>
          <w:szCs w:val="22"/>
          <w:lang w:eastAsia="en-US"/>
        </w:rPr>
        <w:t xml:space="preserve"> выхода </w:t>
      </w:r>
      <w:r w:rsidR="00500F74">
        <w:rPr>
          <w:rFonts w:ascii="Tahoma" w:eastAsia="Calibri" w:hAnsi="Tahoma" w:cs="Tahoma"/>
          <w:sz w:val="22"/>
          <w:szCs w:val="22"/>
          <w:lang w:eastAsia="en-US"/>
        </w:rPr>
        <w:t>закладных</w:t>
      </w:r>
      <w:r w:rsidR="004E0D61">
        <w:rPr>
          <w:rFonts w:ascii="Tahoma" w:eastAsia="Calibri" w:hAnsi="Tahoma" w:cs="Tahoma"/>
          <w:sz w:val="22"/>
          <w:szCs w:val="22"/>
          <w:lang w:eastAsia="en-US"/>
        </w:rPr>
        <w:t xml:space="preserve"> в дефолт</w:t>
      </w:r>
    </w:p>
    <w:p w14:paraId="51A1F20B" w14:textId="77777777" w:rsidR="006D1D18" w:rsidRPr="004E0D61" w:rsidRDefault="007F38D1" w:rsidP="004E0D61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 w:rsidRPr="004E0D61">
        <w:rPr>
          <w:rFonts w:ascii="Tahoma" w:eastAsia="Calibri" w:hAnsi="Tahoma" w:cs="Tahoma"/>
          <w:sz w:val="22"/>
          <w:szCs w:val="22"/>
          <w:lang w:eastAsia="en-US"/>
        </w:rPr>
        <w:t>Аналогичным образом определяется</w:t>
      </w:r>
      <w:r w:rsidR="00D05338" w:rsidRPr="004E0D61">
        <w:rPr>
          <w:rFonts w:ascii="Tahoma" w:eastAsia="Calibri" w:hAnsi="Tahoma" w:cs="Tahoma"/>
          <w:sz w:val="22"/>
          <w:szCs w:val="22"/>
          <w:lang w:eastAsia="en-US"/>
        </w:rPr>
        <w:t xml:space="preserve"> годовая</w:t>
      </w:r>
      <w:r w:rsidRPr="004E0D61">
        <w:rPr>
          <w:rFonts w:ascii="Tahoma" w:eastAsia="Calibri" w:hAnsi="Tahoma" w:cs="Tahoma"/>
          <w:sz w:val="22"/>
          <w:szCs w:val="22"/>
          <w:lang w:eastAsia="en-US"/>
        </w:rPr>
        <w:t xml:space="preserve"> скорость выхода </w:t>
      </w:r>
      <w:r w:rsidR="00500F74">
        <w:rPr>
          <w:rFonts w:ascii="Tahoma" w:eastAsia="Calibri" w:hAnsi="Tahoma" w:cs="Tahoma"/>
          <w:sz w:val="22"/>
          <w:szCs w:val="22"/>
          <w:lang w:eastAsia="en-US"/>
        </w:rPr>
        <w:t>закладных</w:t>
      </w:r>
      <w:r w:rsidRPr="004E0D61">
        <w:rPr>
          <w:rFonts w:ascii="Tahoma" w:eastAsia="Calibri" w:hAnsi="Tahoma" w:cs="Tahoma"/>
          <w:sz w:val="22"/>
          <w:szCs w:val="22"/>
          <w:lang w:eastAsia="en-US"/>
        </w:rPr>
        <w:t xml:space="preserve"> в дефолт</w:t>
      </w:r>
      <m:oMath>
        <m:r>
          <m:rPr>
            <m:sty m:val="p"/>
          </m:rPr>
          <w:rPr>
            <w:rFonts w:ascii="Cambria Math" w:eastAsia="Calibri" w:hAnsi="Cambria Math" w:cs="Tahoma"/>
            <w:sz w:val="22"/>
            <w:szCs w:val="22"/>
            <w:lang w:eastAsia="en-US"/>
          </w:rPr>
          <m:t xml:space="preserve"> </m:t>
        </m:r>
        <m:acc>
          <m:accPr>
            <m:ctrlPr>
              <w:rPr>
                <w:rFonts w:ascii="Cambria Math" w:eastAsia="Calibri" w:hAnsi="Tahoma" w:cs="Tahoma"/>
                <w:i/>
                <w:sz w:val="22"/>
                <w:szCs w:val="22"/>
                <w:lang w:val="en-US" w:eastAsia="en-US"/>
              </w:rPr>
            </m:ctrlPr>
          </m:accPr>
          <m:e>
            <m:r>
              <w:rPr>
                <w:rFonts w:ascii="Cambria Math" w:eastAsia="Calibri" w:hAnsi="Tahoma" w:cs="Tahoma"/>
                <w:sz w:val="22"/>
                <w:szCs w:val="22"/>
                <w:lang w:val="en-US" w:eastAsia="en-US"/>
              </w:rPr>
              <m:t>CDR</m:t>
            </m:r>
          </m:e>
        </m:acc>
      </m:oMath>
      <w:r w:rsidRPr="004E0D61">
        <w:rPr>
          <w:rFonts w:ascii="Tahoma" w:eastAsia="Calibri" w:hAnsi="Tahoma" w:cs="Tahoma"/>
          <w:sz w:val="22"/>
          <w:szCs w:val="22"/>
          <w:lang w:eastAsia="en-US"/>
        </w:rPr>
        <w:t>.</w:t>
      </w:r>
      <w:r w:rsidR="00A02C78" w:rsidRPr="004E0D61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</w:p>
    <w:p w14:paraId="4CCF7D04" w14:textId="77777777" w:rsidR="006C5ED2" w:rsidRPr="00472712" w:rsidRDefault="00A02C78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В случае, если отсутствуют исторические данные по данному выпуску, </w:t>
      </w:r>
      <m:oMath>
        <m:acc>
          <m:accPr>
            <m:ctrlPr>
              <w:rPr>
                <w:rFonts w:ascii="Cambria Math" w:eastAsia="Calibri" w:hAnsi="Tahoma" w:cs="Tahoma"/>
                <w:i/>
                <w:sz w:val="22"/>
                <w:szCs w:val="22"/>
                <w:lang w:val="en-US" w:eastAsia="en-US"/>
              </w:rPr>
            </m:ctrlPr>
          </m:accPr>
          <m:e>
            <m:r>
              <w:rPr>
                <w:rFonts w:ascii="Cambria Math" w:eastAsia="Calibri" w:hAnsi="Tahoma" w:cs="Tahoma"/>
                <w:sz w:val="22"/>
                <w:szCs w:val="22"/>
                <w:lang w:val="en-US" w:eastAsia="en-US"/>
              </w:rPr>
              <m:t>CDR</m:t>
            </m:r>
          </m:e>
        </m:acc>
      </m:oMath>
      <w:r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предполагают равным 0%. При наличии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i</m:t>
        </m:r>
      </m:oMath>
      <w:r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месяцев исторических данных, при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i≤5</m:t>
        </m:r>
      </m:oMath>
      <w:r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среднее значение берется за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i</m:t>
        </m:r>
      </m:oMath>
      <w:r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доступных месяцев. В остальных случаях </w:t>
      </w:r>
      <m:oMath>
        <m:acc>
          <m:accPr>
            <m:ctrlPr>
              <w:rPr>
                <w:rFonts w:ascii="Cambria Math" w:eastAsia="Calibri" w:hAnsi="Tahoma" w:cs="Tahoma"/>
                <w:i/>
                <w:sz w:val="22"/>
                <w:szCs w:val="22"/>
                <w:lang w:val="en-US" w:eastAsia="en-US"/>
              </w:rPr>
            </m:ctrlPr>
          </m:accPr>
          <m:e>
            <m:r>
              <w:rPr>
                <w:rFonts w:ascii="Cambria Math" w:eastAsia="Calibri" w:hAnsi="Tahoma" w:cs="Tahoma"/>
                <w:sz w:val="22"/>
                <w:szCs w:val="22"/>
                <w:lang w:val="en-US" w:eastAsia="en-US"/>
              </w:rPr>
              <m:t>CDR</m:t>
            </m:r>
          </m:e>
        </m:acc>
      </m:oMath>
      <w:r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считается как среднее значение скоростей выхода </w:t>
      </w:r>
      <w:r w:rsidR="00500F74">
        <w:rPr>
          <w:rFonts w:ascii="Tahoma" w:eastAsia="Calibri" w:hAnsi="Tahoma" w:cs="Tahoma"/>
          <w:sz w:val="22"/>
          <w:szCs w:val="22"/>
          <w:lang w:eastAsia="en-US"/>
        </w:rPr>
        <w:t>закладных</w:t>
      </w:r>
      <w:r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в дефолт за предыдущие 6 месяцев.</w:t>
      </w:r>
    </w:p>
    <w:p w14:paraId="4EFBE74E" w14:textId="77777777" w:rsidR="00D05338" w:rsidRDefault="00A02C78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>Для этого с</w:t>
      </w:r>
      <w:r w:rsidR="00D05338">
        <w:rPr>
          <w:rFonts w:ascii="Tahoma" w:eastAsia="Calibri" w:hAnsi="Tahoma" w:cs="Tahoma"/>
          <w:sz w:val="22"/>
          <w:szCs w:val="22"/>
          <w:lang w:eastAsia="en-US"/>
        </w:rPr>
        <w:t>начала считаются значения</w:t>
      </w:r>
      <w:r w:rsidR="006D1D18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C</m:t>
        </m:r>
        <m:r>
          <w:rPr>
            <w:rFonts w:ascii="Cambria Math" w:eastAsia="Calibri" w:hAnsi="Cambria Math" w:cs="Tahoma"/>
            <w:sz w:val="22"/>
            <w:szCs w:val="22"/>
            <w:lang w:val="en-US" w:eastAsia="en-US"/>
          </w:rPr>
          <m:t>D</m:t>
        </m:r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his</m:t>
            </m:r>
            <m:sSub>
              <m:sSubPr>
                <m:ctrlPr>
                  <w:rPr>
                    <w:rFonts w:ascii="Cambria Math" w:eastAsia="Calibri" w:hAnsi="Cambria Math" w:cs="Tahoma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j</m:t>
                </m:r>
              </m:sub>
            </m:sSub>
          </m:sub>
        </m:sSub>
      </m:oMath>
      <w:r w:rsidR="00D05338">
        <w:rPr>
          <w:rFonts w:ascii="Tahoma" w:eastAsia="Calibri" w:hAnsi="Tahoma" w:cs="Tahoma"/>
          <w:sz w:val="22"/>
          <w:szCs w:val="22"/>
          <w:lang w:eastAsia="en-US"/>
        </w:rPr>
        <w:t xml:space="preserve"> для </w:t>
      </w:r>
      <w:r w:rsidR="000A6603">
        <w:rPr>
          <w:rFonts w:ascii="Tahoma" w:eastAsia="Calibri" w:hAnsi="Tahoma" w:cs="Tahoma"/>
          <w:sz w:val="22"/>
          <w:szCs w:val="22"/>
          <w:lang w:eastAsia="en-US"/>
        </w:rPr>
        <w:t>6</w:t>
      </w:r>
      <w:r w:rsidR="00D05338">
        <w:rPr>
          <w:rFonts w:ascii="Tahoma" w:eastAsia="Calibri" w:hAnsi="Tahoma" w:cs="Tahoma"/>
          <w:sz w:val="22"/>
          <w:szCs w:val="22"/>
          <w:lang w:eastAsia="en-US"/>
        </w:rPr>
        <w:t xml:space="preserve"> месяцев, предшествующих дате расчета:</w:t>
      </w:r>
    </w:p>
    <w:p w14:paraId="30E587E9" w14:textId="77777777" w:rsidR="00D05338" w:rsidRPr="00D05338" w:rsidRDefault="00D05338" w:rsidP="00A255F5">
      <w:pPr>
        <w:spacing w:before="120" w:after="120" w:line="276" w:lineRule="auto"/>
        <w:ind w:firstLine="0"/>
        <w:rPr>
          <w:rFonts w:ascii="Tahoma" w:eastAsia="Calibri" w:hAnsi="Tahoma" w:cs="Tahoma"/>
          <w:sz w:val="22"/>
          <w:szCs w:val="22"/>
          <w:lang w:val="en-US" w:eastAsia="en-US"/>
        </w:rPr>
      </w:pPr>
      <m:oMathPara>
        <m:oMath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C</m:t>
          </m:r>
          <m:r>
            <w:rPr>
              <w:rFonts w:ascii="Cambria Math" w:eastAsia="Calibri" w:hAnsi="Cambria Math" w:cs="Tahoma"/>
              <w:sz w:val="22"/>
              <w:szCs w:val="22"/>
              <w:lang w:val="en-US" w:eastAsia="en-US"/>
            </w:rPr>
            <m:t>D</m:t>
          </m:r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his</m:t>
              </m:r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=100×</m:t>
          </m:r>
          <m:d>
            <m:d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1-</m:t>
                  </m:r>
                  <m:d>
                    <m:dPr>
                      <m:ctrlPr>
                        <w:rPr>
                          <w:rFonts w:ascii="Cambria Math" w:eastAsia="Calibri" w:hAnsi="Cambria Math" w:cs="Tahoma"/>
                          <w:i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ahoma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="Tahoma"/>
                                  <w:i/>
                                  <w:sz w:val="22"/>
                                  <w:szCs w:val="22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eastAsia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eastAsia="en-US"/>
                                </w:rPr>
                                <m:t>his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ahoma"/>
                                      <w:i/>
                                      <w:sz w:val="22"/>
                                      <w:szCs w:val="22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ahoma"/>
                                      <w:sz w:val="22"/>
                                      <w:szCs w:val="22"/>
                                      <w:lang w:eastAsia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ahoma"/>
                                      <w:sz w:val="22"/>
                                      <w:szCs w:val="22"/>
                                      <w:lang w:eastAsia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ahoma"/>
                                  <w:i/>
                                  <w:sz w:val="22"/>
                                  <w:szCs w:val="22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eastAsia="en-US"/>
                                </w:rPr>
                                <m:t>his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ahoma"/>
                                      <w:i/>
                                      <w:sz w:val="22"/>
                                      <w:szCs w:val="22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ahoma"/>
                                      <w:sz w:val="22"/>
                                      <w:szCs w:val="22"/>
                                      <w:lang w:eastAsia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ahoma"/>
                                      <w:sz w:val="22"/>
                                      <w:szCs w:val="22"/>
                                      <w:lang w:eastAsia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="Calibri" w:hAnsi="Cambria Math" w:cs="Tahoma"/>
                              <w:sz w:val="22"/>
                              <w:szCs w:val="22"/>
                              <w:lang w:eastAsia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ahoma"/>
                                  <w:i/>
                                  <w:sz w:val="22"/>
                                  <w:szCs w:val="22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eastAsia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eastAsia="en-US"/>
                                </w:rPr>
                                <m:t>his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ahoma"/>
                                      <w:i/>
                                      <w:sz w:val="22"/>
                                      <w:szCs w:val="22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ahoma"/>
                                      <w:sz w:val="22"/>
                                      <w:szCs w:val="22"/>
                                      <w:lang w:eastAsia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ahoma"/>
                                      <w:sz w:val="22"/>
                                      <w:szCs w:val="22"/>
                                      <w:lang w:eastAsia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12</m:t>
                  </m:r>
                </m:sup>
              </m:sSup>
            </m:e>
          </m:d>
          <m:r>
            <w:rPr>
              <w:rFonts w:ascii="Cambria Math" w:eastAsia="Calibri" w:hAnsi="Cambria Math" w:cs="Tahoma"/>
              <w:sz w:val="22"/>
              <w:szCs w:val="22"/>
              <w:lang w:val="en-US" w:eastAsia="en-US"/>
            </w:rPr>
            <m:t>, j=1,2,…,6</m:t>
          </m:r>
        </m:oMath>
      </m:oMathPara>
    </w:p>
    <w:p w14:paraId="709BB0AF" w14:textId="576F22B3" w:rsidR="00202462" w:rsidRDefault="00202462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>г</w:t>
      </w:r>
      <w:r w:rsidR="00D05338">
        <w:rPr>
          <w:rFonts w:ascii="Tahoma" w:eastAsia="Calibri" w:hAnsi="Tahoma" w:cs="Tahoma"/>
          <w:sz w:val="22"/>
          <w:szCs w:val="22"/>
          <w:lang w:eastAsia="en-US"/>
        </w:rPr>
        <w:t xml:space="preserve">де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C</m:t>
        </m:r>
        <m:r>
          <w:rPr>
            <w:rFonts w:ascii="Cambria Math" w:eastAsia="Calibri" w:hAnsi="Cambria Math" w:cs="Tahoma"/>
            <w:sz w:val="22"/>
            <w:szCs w:val="22"/>
            <w:lang w:val="en-US" w:eastAsia="en-US"/>
          </w:rPr>
          <m:t>D</m:t>
        </m:r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his</m:t>
            </m:r>
            <m:sSub>
              <m:sSubPr>
                <m:ctrlPr>
                  <w:rPr>
                    <w:rFonts w:ascii="Cambria Math" w:eastAsia="Calibri" w:hAnsi="Cambria Math" w:cs="Tahoma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j</m:t>
                </m:r>
              </m:sub>
            </m:sSub>
          </m:sub>
        </m:sSub>
      </m:oMath>
      <w:r w:rsidR="00FC4DE0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D05338">
        <w:rPr>
          <w:rFonts w:ascii="Tahoma" w:eastAsia="Calibri" w:hAnsi="Tahoma" w:cs="Tahoma"/>
          <w:sz w:val="22"/>
          <w:szCs w:val="22"/>
          <w:lang w:eastAsia="en-US"/>
        </w:rPr>
        <w:t xml:space="preserve">– скорость выхода </w:t>
      </w:r>
      <w:r w:rsidR="00500F74">
        <w:rPr>
          <w:rFonts w:ascii="Tahoma" w:eastAsia="Calibri" w:hAnsi="Tahoma" w:cs="Tahoma"/>
          <w:sz w:val="22"/>
          <w:szCs w:val="22"/>
          <w:lang w:eastAsia="en-US"/>
        </w:rPr>
        <w:t>закладных</w:t>
      </w:r>
      <w:r w:rsidR="00D05338">
        <w:rPr>
          <w:rFonts w:ascii="Tahoma" w:eastAsia="Calibri" w:hAnsi="Tahoma" w:cs="Tahoma"/>
          <w:sz w:val="22"/>
          <w:szCs w:val="22"/>
          <w:lang w:eastAsia="en-US"/>
        </w:rPr>
        <w:t xml:space="preserve"> в дефолт в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j</m:t>
        </m:r>
      </m:oMath>
      <w:r w:rsidR="00D05338" w:rsidRPr="00D05338">
        <w:rPr>
          <w:rFonts w:ascii="Tahoma" w:eastAsia="Calibri" w:hAnsi="Tahoma" w:cs="Tahoma"/>
          <w:sz w:val="22"/>
          <w:szCs w:val="22"/>
          <w:lang w:eastAsia="en-US"/>
        </w:rPr>
        <w:t>-</w:t>
      </w:r>
      <w:r>
        <w:rPr>
          <w:rFonts w:ascii="Tahoma" w:eastAsia="Calibri" w:hAnsi="Tahoma" w:cs="Tahoma"/>
          <w:sz w:val="22"/>
          <w:szCs w:val="22"/>
          <w:lang w:eastAsia="en-US"/>
        </w:rPr>
        <w:t>ом месяце до даты расчета</w:t>
      </w:r>
      <w:r w:rsidR="00B30AE4">
        <w:rPr>
          <w:rFonts w:ascii="Tahoma" w:eastAsia="Calibri" w:hAnsi="Tahoma" w:cs="Tahoma"/>
          <w:sz w:val="22"/>
          <w:szCs w:val="22"/>
          <w:lang w:eastAsia="en-US"/>
        </w:rPr>
        <w:t>, выраженная в процентах</w:t>
      </w:r>
      <w:r w:rsidR="00E42847">
        <w:rPr>
          <w:rFonts w:ascii="Tahoma" w:eastAsia="Calibri" w:hAnsi="Tahoma" w:cs="Tahoma"/>
          <w:sz w:val="22"/>
          <w:szCs w:val="22"/>
          <w:lang w:eastAsia="en-US"/>
        </w:rPr>
        <w:t xml:space="preserve"> годовых</w:t>
      </w:r>
      <w:r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1FD62EE0" w14:textId="77777777" w:rsidR="00B30AE4" w:rsidRDefault="00CC00E0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D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his</m:t>
            </m:r>
            <m:sSub>
              <m:sSubPr>
                <m:ctrlPr>
                  <w:rPr>
                    <w:rFonts w:ascii="Cambria Math" w:eastAsia="Calibri" w:hAnsi="Cambria Math" w:cs="Tahoma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j</m:t>
                </m:r>
              </m:sub>
            </m:sSub>
          </m:sub>
        </m:sSub>
      </m:oMath>
      <w:r w:rsidR="00D05338">
        <w:rPr>
          <w:rFonts w:ascii="Tahoma" w:eastAsia="Calibri" w:hAnsi="Tahoma" w:cs="Tahoma"/>
          <w:sz w:val="22"/>
          <w:szCs w:val="22"/>
          <w:lang w:eastAsia="en-US"/>
        </w:rPr>
        <w:t xml:space="preserve"> – сумма </w:t>
      </w:r>
      <w:r w:rsidR="00D4220B">
        <w:rPr>
          <w:rFonts w:ascii="Tahoma" w:eastAsia="Calibri" w:hAnsi="Tahoma" w:cs="Tahoma"/>
          <w:sz w:val="22"/>
          <w:szCs w:val="22"/>
          <w:lang w:eastAsia="en-US"/>
        </w:rPr>
        <w:t xml:space="preserve">основного </w:t>
      </w:r>
      <w:r w:rsidR="00D05338">
        <w:rPr>
          <w:rFonts w:ascii="Tahoma" w:eastAsia="Calibri" w:hAnsi="Tahoma" w:cs="Tahoma"/>
          <w:sz w:val="22"/>
          <w:szCs w:val="22"/>
          <w:lang w:eastAsia="en-US"/>
        </w:rPr>
        <w:t>долга</w:t>
      </w:r>
      <w:r w:rsidR="00232C02">
        <w:rPr>
          <w:rFonts w:ascii="Tahoma" w:eastAsia="Calibri" w:hAnsi="Tahoma" w:cs="Tahoma"/>
          <w:sz w:val="22"/>
          <w:szCs w:val="22"/>
          <w:lang w:eastAsia="en-US"/>
        </w:rPr>
        <w:t xml:space="preserve"> закладных в ипотечном покрытии</w:t>
      </w:r>
      <w:r w:rsidR="00D05338">
        <w:rPr>
          <w:rFonts w:ascii="Tahoma" w:eastAsia="Calibri" w:hAnsi="Tahoma" w:cs="Tahoma"/>
          <w:sz w:val="22"/>
          <w:szCs w:val="22"/>
          <w:lang w:eastAsia="en-US"/>
        </w:rPr>
        <w:t xml:space="preserve">, ставшая дефолтной в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j</m:t>
        </m:r>
      </m:oMath>
      <w:r w:rsidR="00D05338" w:rsidRPr="00D05338">
        <w:rPr>
          <w:rFonts w:ascii="Tahoma" w:eastAsia="Calibri" w:hAnsi="Tahoma" w:cs="Tahoma"/>
          <w:sz w:val="22"/>
          <w:szCs w:val="22"/>
          <w:lang w:eastAsia="en-US"/>
        </w:rPr>
        <w:t>-</w:t>
      </w:r>
      <w:r w:rsidR="00202462">
        <w:rPr>
          <w:rFonts w:ascii="Tahoma" w:eastAsia="Calibri" w:hAnsi="Tahoma" w:cs="Tahoma"/>
          <w:sz w:val="22"/>
          <w:szCs w:val="22"/>
          <w:lang w:eastAsia="en-US"/>
        </w:rPr>
        <w:t>ом месяце до даты расчета;</w:t>
      </w:r>
      <w:r w:rsidR="00E26C48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</w:p>
    <w:p w14:paraId="76D1003E" w14:textId="77777777" w:rsidR="00D05338" w:rsidRDefault="00E26C48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 xml:space="preserve">и </w:t>
      </w:r>
      <m:oMath>
        <m:acc>
          <m:accPr>
            <m:ctrlPr>
              <w:rPr>
                <w:rFonts w:ascii="Cambria Math" w:eastAsia="Calibri" w:hAnsi="Tahoma" w:cs="Tahoma"/>
                <w:i/>
                <w:sz w:val="22"/>
                <w:szCs w:val="22"/>
                <w:lang w:val="en-US" w:eastAsia="en-US"/>
              </w:rPr>
            </m:ctrlPr>
          </m:accPr>
          <m:e>
            <m:r>
              <w:rPr>
                <w:rFonts w:ascii="Cambria Math" w:eastAsia="Calibri" w:hAnsi="Tahoma" w:cs="Tahoma"/>
                <w:sz w:val="22"/>
                <w:szCs w:val="22"/>
                <w:lang w:val="en-US" w:eastAsia="en-US"/>
              </w:rPr>
              <m:t>CDR</m:t>
            </m:r>
          </m:e>
        </m:acc>
      </m:oMath>
      <w:r w:rsidR="00D4220B">
        <w:rPr>
          <w:rFonts w:ascii="Tahoma" w:eastAsia="Calibri" w:hAnsi="Tahoma" w:cs="Tahoma"/>
          <w:sz w:val="22"/>
          <w:szCs w:val="22"/>
          <w:lang w:eastAsia="en-US"/>
        </w:rPr>
        <w:t xml:space="preserve"> вычисляется как</w:t>
      </w:r>
      <w:r w:rsidR="00D05338">
        <w:rPr>
          <w:rFonts w:ascii="Tahoma" w:eastAsia="Calibri" w:hAnsi="Tahoma" w:cs="Tahoma"/>
          <w:sz w:val="22"/>
          <w:szCs w:val="22"/>
          <w:lang w:eastAsia="en-US"/>
        </w:rPr>
        <w:t>:</w:t>
      </w:r>
    </w:p>
    <w:p w14:paraId="4B03458E" w14:textId="77777777" w:rsidR="00D05338" w:rsidRPr="003B3E50" w:rsidRDefault="00CC00E0" w:rsidP="00A255F5">
      <w:pPr>
        <w:spacing w:before="120" w:after="120" w:line="276" w:lineRule="auto"/>
        <w:ind w:firstLine="0"/>
        <w:rPr>
          <w:rFonts w:ascii="Tahoma" w:eastAsia="Calibri" w:hAnsi="Tahoma" w:cs="Tahoma"/>
          <w:i/>
          <w:sz w:val="22"/>
          <w:szCs w:val="22"/>
          <w:lang w:eastAsia="en-US"/>
        </w:rPr>
      </w:pPr>
      <m:oMathPara>
        <m:oMath>
          <m:acc>
            <m:accPr>
              <m:ctrlPr>
                <w:rPr>
                  <w:rFonts w:ascii="Cambria Math" w:eastAsia="Calibri" w:hAnsi="Tahoma" w:cs="Tahoma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eastAsia="Calibri" w:hAnsi="Tahoma" w:cs="Tahoma"/>
                  <w:sz w:val="22"/>
                  <w:szCs w:val="22"/>
                  <w:lang w:val="en-US" w:eastAsia="en-US"/>
                </w:rPr>
                <m:t>CDR</m:t>
              </m:r>
            </m:e>
          </m:acc>
          <m:r>
            <w:rPr>
              <w:rFonts w:ascii="Cambria Math" w:eastAsia="Calibri" w:hAnsi="Tahoma" w:cs="Tahoma"/>
              <w:sz w:val="22"/>
              <w:szCs w:val="22"/>
              <w:lang w:val="en-US" w:eastAsia="en-US"/>
            </w:rPr>
            <m:t>=</m:t>
          </m:r>
          <m:f>
            <m:f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Tahoma" w:cs="Tahoma"/>
                      <w:i/>
                      <w:sz w:val="22"/>
                      <w:szCs w:val="22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Tahoma" w:cs="Tahoma"/>
                      <w:sz w:val="22"/>
                      <w:szCs w:val="22"/>
                      <w:lang w:val="en-US" w:eastAsia="en-US"/>
                    </w:rPr>
                    <m:t>j=1</m:t>
                  </m:r>
                </m:sub>
                <m:sup>
                  <m:r>
                    <w:rPr>
                      <w:rFonts w:ascii="Cambria Math" w:eastAsia="Calibri" w:hAnsi="Tahoma" w:cs="Tahoma"/>
                      <w:sz w:val="22"/>
                      <w:szCs w:val="22"/>
                      <w:lang w:val="en-US" w:eastAsia="en-US"/>
                    </w:rPr>
                    <m:t>6</m:t>
                  </m:r>
                </m:sup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CD</m:t>
                  </m:r>
                  <m:sSub>
                    <m:sSubPr>
                      <m:ctrlPr>
                        <w:rPr>
                          <w:rFonts w:ascii="Cambria Math" w:eastAsia="Calibri" w:hAnsi="Cambria Math" w:cs="Tahoma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his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ahoma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ahoma"/>
                              <w:sz w:val="22"/>
                              <w:szCs w:val="22"/>
                              <w:lang w:eastAsia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ahoma"/>
                              <w:sz w:val="22"/>
                              <w:szCs w:val="22"/>
                              <w:lang w:eastAsia="en-US"/>
                            </w:rPr>
                            <m:t>j</m:t>
                          </m:r>
                        </m:sub>
                      </m:sSub>
                    </m:sub>
                  </m:sSub>
                </m:e>
              </m:nary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num>
            <m:den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6</m:t>
              </m:r>
            </m:den>
          </m:f>
          <m:r>
            <w:rPr>
              <w:rFonts w:ascii="Cambria Math" w:eastAsia="Calibri" w:hAnsi="Cambria Math" w:cs="Tahoma"/>
              <w:sz w:val="22"/>
              <w:szCs w:val="22"/>
              <w:lang w:val="en-US" w:eastAsia="en-US"/>
            </w:rPr>
            <m:t>.</m:t>
          </m:r>
        </m:oMath>
      </m:oMathPara>
    </w:p>
    <w:p w14:paraId="57903C50" w14:textId="77777777" w:rsidR="00D05338" w:rsidRPr="00D66AFA" w:rsidRDefault="00D05338" w:rsidP="00A255F5">
      <w:pPr>
        <w:spacing w:after="0" w:line="276" w:lineRule="auto"/>
        <w:ind w:firstLine="0"/>
        <w:rPr>
          <w:rFonts w:ascii="Tahoma" w:eastAsia="Calibri" w:hAnsi="Tahoma" w:cs="Tahoma"/>
          <w:i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 xml:space="preserve">При заданном годовом значении скорости </w:t>
      </w:r>
      <w:r w:rsidR="00E26C48">
        <w:rPr>
          <w:rFonts w:ascii="Tahoma" w:eastAsia="Calibri" w:hAnsi="Tahoma" w:cs="Tahoma"/>
          <w:sz w:val="22"/>
          <w:szCs w:val="22"/>
          <w:lang w:eastAsia="en-US"/>
        </w:rPr>
        <w:t>наступления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дефолт</w:t>
      </w:r>
      <w:r w:rsidR="00E26C48">
        <w:rPr>
          <w:rFonts w:ascii="Tahoma" w:eastAsia="Calibri" w:hAnsi="Tahoma" w:cs="Tahoma"/>
          <w:sz w:val="22"/>
          <w:szCs w:val="22"/>
          <w:lang w:eastAsia="en-US"/>
        </w:rPr>
        <w:t>а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m:oMath>
        <m:acc>
          <m:accPr>
            <m:ctrlPr>
              <w:rPr>
                <w:rFonts w:ascii="Cambria Math" w:eastAsia="Calibri" w:hAnsi="Tahoma" w:cs="Tahoma"/>
                <w:i/>
                <w:sz w:val="22"/>
                <w:szCs w:val="22"/>
                <w:lang w:val="en-US" w:eastAsia="en-US"/>
              </w:rPr>
            </m:ctrlPr>
          </m:accPr>
          <m:e>
            <m:r>
              <w:rPr>
                <w:rFonts w:ascii="Cambria Math" w:eastAsia="Calibri" w:hAnsi="Tahoma" w:cs="Tahoma"/>
                <w:sz w:val="22"/>
                <w:szCs w:val="22"/>
                <w:lang w:val="en-US" w:eastAsia="en-US"/>
              </w:rPr>
              <m:t>CDR</m:t>
            </m:r>
          </m:e>
        </m:acc>
      </m:oMath>
      <w:r>
        <w:rPr>
          <w:rFonts w:ascii="Tahoma" w:eastAsia="Calibri" w:hAnsi="Tahoma" w:cs="Tahoma"/>
          <w:sz w:val="22"/>
          <w:szCs w:val="22"/>
          <w:lang w:eastAsia="en-US"/>
        </w:rPr>
        <w:t xml:space="preserve"> значение скорости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C</m:t>
        </m:r>
        <m:r>
          <w:rPr>
            <w:rFonts w:ascii="Cambria Math" w:eastAsia="Calibri" w:hAnsi="Cambria Math" w:cs="Tahoma"/>
            <w:sz w:val="22"/>
            <w:szCs w:val="22"/>
            <w:lang w:val="en-US" w:eastAsia="en-US"/>
          </w:rPr>
          <m:t>D</m:t>
        </m:r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3D7540">
        <w:rPr>
          <w:rFonts w:ascii="Tahoma" w:eastAsia="Calibri" w:hAnsi="Tahoma" w:cs="Tahoma"/>
          <w:sz w:val="22"/>
          <w:szCs w:val="22"/>
          <w:lang w:eastAsia="en-US"/>
        </w:rPr>
        <w:t xml:space="preserve">в момент времени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 w:rsidR="003D7540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для периода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 xml:space="preserve">m </m:t>
        </m:r>
      </m:oMath>
      <w:r>
        <w:rPr>
          <w:rFonts w:ascii="Tahoma" w:eastAsia="Calibri" w:hAnsi="Tahoma" w:cs="Tahoma"/>
          <w:sz w:val="22"/>
          <w:szCs w:val="22"/>
          <w:lang w:eastAsia="en-US"/>
        </w:rPr>
        <w:t xml:space="preserve">месяцев </w:t>
      </w:r>
      <w:r w:rsidR="00D4220B">
        <w:rPr>
          <w:rFonts w:ascii="Tahoma" w:eastAsia="Calibri" w:hAnsi="Tahoma" w:cs="Tahoma"/>
          <w:sz w:val="22"/>
          <w:szCs w:val="22"/>
          <w:lang w:eastAsia="en-US"/>
        </w:rPr>
        <w:t>получается по следующей формуле</w:t>
      </w:r>
      <w:r>
        <w:rPr>
          <w:rFonts w:ascii="Tahoma" w:eastAsia="Calibri" w:hAnsi="Tahoma" w:cs="Tahoma"/>
          <w:sz w:val="22"/>
          <w:szCs w:val="22"/>
          <w:lang w:eastAsia="en-US"/>
        </w:rPr>
        <w:t>:</w:t>
      </w:r>
    </w:p>
    <w:p w14:paraId="5366C033" w14:textId="77777777" w:rsidR="00D05338" w:rsidRPr="002839BF" w:rsidRDefault="00D05338" w:rsidP="00A255F5">
      <w:pPr>
        <w:spacing w:before="120" w:after="12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Para>
        <m:oMath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CD</m:t>
          </m:r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=100×</m:t>
          </m:r>
          <m:d>
            <m:d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1-</m:t>
              </m:r>
              <m:sSup>
                <m:sSup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ahoma"/>
                          <w:i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Calibri" w:hAnsi="Tahoma" w:cs="Tahoma"/>
                              <w:i/>
                              <w:sz w:val="22"/>
                              <w:szCs w:val="22"/>
                              <w:lang w:val="en-US" w:eastAsia="en-US"/>
                            </w:rPr>
                          </m:ctrlPr>
                        </m:fPr>
                        <m:num>
                          <m:acc>
                            <m:accPr>
                              <m:ctrlPr>
                                <w:rPr>
                                  <w:rFonts w:ascii="Cambria Math" w:eastAsia="Calibri" w:hAnsi="Tahoma" w:cs="Tahoma"/>
                                  <w:i/>
                                  <w:sz w:val="22"/>
                                  <w:szCs w:val="22"/>
                                  <w:lang w:val="en-US"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libri" w:hAnsi="Tahoma" w:cs="Tahoma"/>
                                  <w:sz w:val="22"/>
                                  <w:szCs w:val="22"/>
                                  <w:lang w:val="en-US" w:eastAsia="en-US"/>
                                </w:rPr>
                                <m:t>CDR</m:t>
                              </m:r>
                            </m:e>
                          </m:acc>
                          <m:ctrlPr>
                            <w:rPr>
                              <w:rFonts w:ascii="Cambria Math" w:eastAsia="Calibri" w:hAnsi="Cambria Math" w:cs="Tahoma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Calibri" w:hAnsi="Tahoma" w:cs="Tahoma"/>
                              <w:sz w:val="22"/>
                              <w:szCs w:val="22"/>
                              <w:lang w:val="en-US" w:eastAsia="en-US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Calibri" w:hAnsi="Cambria Math" w:cs="Tahoma"/>
                          <w:i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12</m:t>
                      </m:r>
                    </m:den>
                  </m:f>
                </m:sup>
              </m:sSup>
            </m:e>
          </m:d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.</m:t>
          </m:r>
        </m:oMath>
      </m:oMathPara>
    </w:p>
    <w:p w14:paraId="27E83706" w14:textId="77777777" w:rsidR="002839BF" w:rsidRDefault="002839BF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 xml:space="preserve">В случае, когда дата оценки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p</m:t>
            </m:r>
          </m:sub>
        </m:sSub>
      </m:oMath>
      <w:r>
        <w:rPr>
          <w:rFonts w:ascii="Tahoma" w:eastAsia="Calibri" w:hAnsi="Tahoma" w:cs="Tahoma"/>
          <w:sz w:val="22"/>
          <w:szCs w:val="22"/>
          <w:lang w:eastAsia="en-US"/>
        </w:rPr>
        <w:t xml:space="preserve"> предшествует дате первого купона, значение скорости </w:t>
      </w:r>
      <w:r w:rsidR="00E26C48">
        <w:rPr>
          <w:rFonts w:ascii="Tahoma" w:eastAsia="Calibri" w:hAnsi="Tahoma" w:cs="Tahoma"/>
          <w:sz w:val="22"/>
          <w:szCs w:val="22"/>
          <w:lang w:eastAsia="en-US"/>
        </w:rPr>
        <w:t>наступления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дефолт</w:t>
      </w:r>
      <w:r w:rsidR="00E26C48">
        <w:rPr>
          <w:rFonts w:ascii="Tahoma" w:eastAsia="Calibri" w:hAnsi="Tahoma" w:cs="Tahoma"/>
          <w:sz w:val="22"/>
          <w:szCs w:val="22"/>
          <w:lang w:eastAsia="en-US"/>
        </w:rPr>
        <w:t>а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для первого</w:t>
      </w:r>
      <w:r w:rsidR="003E32E5">
        <w:rPr>
          <w:rFonts w:ascii="Tahoma" w:eastAsia="Calibri" w:hAnsi="Tahoma" w:cs="Tahoma"/>
          <w:sz w:val="22"/>
          <w:szCs w:val="22"/>
          <w:lang w:eastAsia="en-US"/>
        </w:rPr>
        <w:t xml:space="preserve"> купонного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периода вычисляется как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:</m:t>
        </m:r>
      </m:oMath>
    </w:p>
    <w:p w14:paraId="1293BA7F" w14:textId="0B115E0B" w:rsidR="002839BF" w:rsidRPr="00D05338" w:rsidRDefault="002839BF" w:rsidP="00A255F5">
      <w:pPr>
        <w:spacing w:before="120" w:after="12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Para>
        <m:oMath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C</m:t>
          </m:r>
          <m:r>
            <w:rPr>
              <w:rFonts w:ascii="Cambria Math" w:eastAsia="Calibri" w:hAnsi="Cambria Math" w:cs="Tahoma"/>
              <w:sz w:val="22"/>
              <w:szCs w:val="22"/>
              <w:lang w:val="en-US" w:eastAsia="en-US"/>
            </w:rPr>
            <m:t>D</m:t>
          </m:r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1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=100×</m:t>
          </m:r>
          <m:d>
            <m:d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1-</m:t>
              </m:r>
              <m:sSup>
                <m:sSup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ahoma"/>
                          <w:i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Calibri" w:hAnsi="Tahoma" w:cs="Tahoma"/>
                              <w:i/>
                              <w:sz w:val="22"/>
                              <w:szCs w:val="22"/>
                              <w:lang w:val="en-US" w:eastAsia="en-US"/>
                            </w:rPr>
                          </m:ctrlPr>
                        </m:fPr>
                        <m:num>
                          <m:acc>
                            <m:accPr>
                              <m:ctrlPr>
                                <w:rPr>
                                  <w:rFonts w:ascii="Cambria Math" w:eastAsia="Calibri" w:hAnsi="Tahoma" w:cs="Tahoma"/>
                                  <w:i/>
                                  <w:sz w:val="22"/>
                                  <w:szCs w:val="22"/>
                                  <w:lang w:val="en-US"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libri" w:hAnsi="Tahoma" w:cs="Tahoma"/>
                                  <w:sz w:val="22"/>
                                  <w:szCs w:val="22"/>
                                  <w:lang w:val="en-US" w:eastAsia="en-US"/>
                                </w:rPr>
                                <m:t>CDR</m:t>
                              </m:r>
                            </m:e>
                          </m:acc>
                          <m:ctrlPr>
                            <w:rPr>
                              <w:rFonts w:ascii="Cambria Math" w:eastAsia="Calibri" w:hAnsi="Cambria Math" w:cs="Tahoma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Calibri" w:hAnsi="Tahoma" w:cs="Tahoma"/>
                              <w:sz w:val="22"/>
                              <w:szCs w:val="22"/>
                              <w:lang w:val="en-US" w:eastAsia="en-US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ins w:id="70" w:author="Шевчук Андрей Григорьевич" w:date="2019-08-12T19:38:00Z">
                          <w:rPr>
                            <w:rFonts w:ascii="Cambria Math" w:eastAsia="Calibri" w:hAnsi="Cambria Math" w:cs="Tahoma"/>
                            <w:i/>
                            <w:sz w:val="22"/>
                            <w:szCs w:val="22"/>
                            <w:lang w:eastAsia="en-US"/>
                          </w:rPr>
                        </w:ins>
                      </m:ctrlPr>
                    </m:fPr>
                    <m:num>
                      <m:sSub>
                        <m:sSubPr>
                          <m:ctrlPr>
                            <w:ins w:id="71" w:author="Шевчук Андрей Григорьевич" w:date="2019-08-12T19:38:00Z">
                              <w:rPr>
                                <w:rFonts w:ascii="Cambria Math" w:eastAsia="Calibri" w:hAnsi="Cambria Math" w:cs="Tahoma"/>
                                <w:i/>
                                <w:sz w:val="22"/>
                                <w:szCs w:val="22"/>
                                <w:lang w:eastAsia="en-US"/>
                              </w:rPr>
                            </w:ins>
                          </m:ctrlPr>
                        </m:sSubPr>
                        <m:e>
                          <m:r>
                            <w:ins w:id="72" w:author="Шевчук Андрей Григорьевич" w:date="2019-08-12T19:38:00Z">
                              <w:rPr>
                                <w:rFonts w:ascii="Cambria Math" w:eastAsia="Calibri" w:hAnsi="Cambria Math" w:cs="Tahoma"/>
                                <w:sz w:val="22"/>
                                <w:szCs w:val="22"/>
                                <w:lang w:eastAsia="en-US"/>
                              </w:rPr>
                              <m:t>t</m:t>
                            </w:ins>
                          </m:r>
                        </m:e>
                        <m:sub>
                          <m:r>
                            <w:ins w:id="73" w:author="Шевчук Андрей Григорьевич" w:date="2019-08-12T19:38:00Z">
                              <w:rPr>
                                <w:rFonts w:ascii="Cambria Math" w:eastAsia="Calibri" w:hAnsi="Cambria Math" w:cs="Tahoma"/>
                                <w:sz w:val="22"/>
                                <w:szCs w:val="22"/>
                                <w:lang w:eastAsia="en-US"/>
                              </w:rPr>
                              <m:t>1</m:t>
                            </w:ins>
                          </m:r>
                        </m:sub>
                      </m:sSub>
                      <m:r>
                        <w:ins w:id="74" w:author="Шевчук Андрей Григорьевич" w:date="2019-08-12T19:38:00Z">
                          <w:rPr>
                            <w:rFonts w:ascii="Cambria Math" w:eastAsia="Calibri" w:hAnsi="Cambria Math" w:cs="Tahoma"/>
                            <w:sz w:val="22"/>
                            <w:szCs w:val="22"/>
                            <w:lang w:eastAsia="en-US"/>
                          </w:rPr>
                          <m:t>-</m:t>
                        </w:ins>
                      </m:r>
                      <m:sSub>
                        <m:sSubPr>
                          <m:ctrlPr>
                            <w:ins w:id="75" w:author="Шевчук Андрей Григорьевич" w:date="2019-08-12T19:38:00Z">
                              <w:rPr>
                                <w:rFonts w:ascii="Cambria Math" w:eastAsia="Calibri" w:hAnsi="Cambria Math" w:cs="Tahoma"/>
                                <w:i/>
                                <w:sz w:val="22"/>
                                <w:szCs w:val="22"/>
                                <w:lang w:eastAsia="en-US"/>
                              </w:rPr>
                            </w:ins>
                          </m:ctrlPr>
                        </m:sSubPr>
                        <m:e>
                          <m:r>
                            <w:ins w:id="76" w:author="Шевчук Андрей Григорьевич" w:date="2019-08-12T19:38:00Z">
                              <w:rPr>
                                <w:rFonts w:ascii="Cambria Math" w:eastAsia="Calibri" w:hAnsi="Cambria Math" w:cs="Tahoma"/>
                                <w:sz w:val="22"/>
                                <w:szCs w:val="22"/>
                                <w:lang w:eastAsia="en-US"/>
                              </w:rPr>
                              <m:t>t</m:t>
                            </w:ins>
                          </m:r>
                        </m:e>
                        <m:sub>
                          <m:r>
                            <w:ins w:id="77" w:author="Шевчук Андрей Григорьевич" w:date="2019-08-12T19:38:00Z">
                              <w:rPr>
                                <w:rFonts w:ascii="Cambria Math" w:eastAsia="Calibri" w:hAnsi="Cambria Math" w:cs="Tahoma"/>
                                <w:sz w:val="22"/>
                                <w:szCs w:val="22"/>
                                <w:lang w:eastAsia="en-US"/>
                              </w:rPr>
                              <m:t>0</m:t>
                            </w:ins>
                          </m:r>
                        </m:sub>
                      </m:sSub>
                      <m:ctrlPr>
                        <w:ins w:id="78" w:author="Шевчук Андрей Григорьевич" w:date="2019-08-12T19:38:00Z">
                          <w:rPr>
                            <w:rFonts w:ascii="Cambria Math" w:eastAsia="Calibri" w:hAnsi="Cambria Math" w:cs="Tahoma"/>
                            <w:i/>
                            <w:sz w:val="22"/>
                            <w:szCs w:val="22"/>
                            <w:lang w:val="en-US" w:eastAsia="en-US"/>
                          </w:rPr>
                        </w:ins>
                      </m:ctrlPr>
                    </m:num>
                    <m:den>
                      <m:r>
                        <w:ins w:id="79" w:author="Шевчук Андрей Григорьевич" w:date="2019-08-12T19:38:00Z">
                          <w:rPr>
                            <w:rFonts w:ascii="Cambria Math" w:eastAsia="Calibri" w:hAnsi="Cambria Math" w:cs="Tahoma"/>
                            <w:sz w:val="22"/>
                            <w:szCs w:val="22"/>
                            <w:lang w:eastAsia="en-US"/>
                          </w:rPr>
                          <m:t>365</m:t>
                        </w:ins>
                      </m:r>
                    </m:den>
                  </m:f>
                  <m:f>
                    <m:fPr>
                      <m:ctrlPr>
                        <w:del w:id="80" w:author="Шевчук Андрей Григорьевич" w:date="2019-08-12T19:38:00Z">
                          <w:rPr>
                            <w:rFonts w:ascii="Cambria Math" w:eastAsia="Calibri" w:hAnsi="Cambria Math" w:cs="Tahoma"/>
                            <w:i/>
                            <w:sz w:val="22"/>
                            <w:szCs w:val="22"/>
                            <w:lang w:eastAsia="en-US"/>
                          </w:rPr>
                        </w:del>
                      </m:ctrlPr>
                    </m:fPr>
                    <m:num>
                      <m:r>
                        <w:del w:id="81" w:author="Шевчук Андрей Григорьевич" w:date="2019-08-12T19:38:00Z">
                          <w:rPr>
                            <w:rFonts w:ascii="Cambria Math" w:eastAsia="Calibri" w:hAnsi="Cambria Math" w:cs="Tahoma"/>
                            <w:sz w:val="22"/>
                            <w:szCs w:val="22"/>
                            <w:lang w:eastAsia="en-US"/>
                          </w:rPr>
                          <m:t>m</m:t>
                        </w:del>
                      </m:r>
                    </m:num>
                    <m:den>
                      <m:r>
                        <w:del w:id="82" w:author="Шевчук Андрей Григорьевич" w:date="2019-08-12T19:38:00Z">
                          <w:rPr>
                            <w:rFonts w:ascii="Cambria Math" w:eastAsia="Calibri" w:hAnsi="Cambria Math" w:cs="Tahoma"/>
                            <w:sz w:val="22"/>
                            <w:szCs w:val="22"/>
                            <w:lang w:eastAsia="en-US"/>
                          </w:rPr>
                          <m:t>12</m:t>
                        </w:del>
                      </m:r>
                    </m:den>
                  </m:f>
                </m:sup>
              </m:sSup>
            </m:e>
          </m:d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.</m:t>
          </m:r>
        </m:oMath>
      </m:oMathPara>
    </w:p>
    <w:p w14:paraId="48666165" w14:textId="77777777" w:rsidR="004E0D61" w:rsidRDefault="00943C17">
      <w:pPr>
        <w:pStyle w:val="a5"/>
        <w:numPr>
          <w:ilvl w:val="2"/>
          <w:numId w:val="1"/>
        </w:numPr>
        <w:spacing w:after="120" w:line="276" w:lineRule="auto"/>
        <w:contextualSpacing w:val="0"/>
        <w:rPr>
          <w:rFonts w:ascii="Tahoma" w:eastAsia="Calibri" w:hAnsi="Tahoma" w:cs="Tahoma"/>
          <w:sz w:val="22"/>
          <w:szCs w:val="22"/>
          <w:lang w:eastAsia="en-US"/>
        </w:rPr>
        <w:pPrChange w:id="83" w:author="Шевчук Андрей Григорьевич" w:date="2019-08-12T19:37:00Z">
          <w:pPr>
            <w:pStyle w:val="a5"/>
            <w:numPr>
              <w:ilvl w:val="1"/>
              <w:numId w:val="1"/>
            </w:numPr>
            <w:spacing w:after="120" w:line="276" w:lineRule="auto"/>
            <w:ind w:left="0" w:firstLine="0"/>
            <w:contextualSpacing w:val="0"/>
          </w:pPr>
        </w:pPrChange>
      </w:pPr>
      <w:r>
        <w:rPr>
          <w:rFonts w:ascii="Tahoma" w:eastAsia="Calibri" w:hAnsi="Tahoma" w:cs="Tahoma"/>
          <w:sz w:val="22"/>
          <w:szCs w:val="22"/>
          <w:lang w:eastAsia="en-US"/>
        </w:rPr>
        <w:t>Погашение номинала</w:t>
      </w:r>
    </w:p>
    <w:p w14:paraId="1AB32F91" w14:textId="623E96C2" w:rsidR="004C7429" w:rsidRPr="00472712" w:rsidRDefault="00E26C48" w:rsidP="004E0D61">
      <w:pPr>
        <w:pStyle w:val="a5"/>
        <w:spacing w:after="0" w:line="276" w:lineRule="auto"/>
        <w:ind w:left="0" w:firstLine="0"/>
        <w:contextualSpacing w:val="0"/>
        <w:rPr>
          <w:rFonts w:ascii="Tahoma" w:eastAsia="Calibri" w:hAnsi="Tahoma" w:cs="Tahoma"/>
          <w:sz w:val="22"/>
          <w:szCs w:val="22"/>
          <w:lang w:eastAsia="en-US"/>
        </w:rPr>
      </w:pPr>
      <w:r w:rsidRPr="00E26C48">
        <w:rPr>
          <w:rFonts w:ascii="Tahoma" w:eastAsia="Calibri" w:hAnsi="Tahoma" w:cs="Tahoma"/>
          <w:sz w:val="22"/>
          <w:szCs w:val="22"/>
          <w:lang w:eastAsia="en-US"/>
        </w:rPr>
        <w:t>Денежный поток по ИЦБ вычисляется следующим образом.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4C7429"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Начисленные в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 w:rsidR="004C7429"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период времени</w:t>
      </w:r>
      <w:r w:rsidR="00A41EC0"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плановые процентные </w:t>
      </w:r>
      <w:del w:id="84" w:author="Артименя Дмитрий Николаевич" w:date="2019-08-13T10:55:00Z">
        <w:r w:rsidR="00A41EC0" w:rsidRPr="00472712" w:rsidDel="000A13F2">
          <w:rPr>
            <w:rFonts w:ascii="Tahoma" w:eastAsia="Calibri" w:hAnsi="Tahoma" w:cs="Tahoma"/>
            <w:sz w:val="22"/>
            <w:szCs w:val="22"/>
            <w:lang w:eastAsia="en-US"/>
          </w:rPr>
          <w:delText>платежи</w:delText>
        </w:r>
        <w:r w:rsidR="004C7429" w:rsidRPr="00472712" w:rsidDel="000A13F2">
          <w:rPr>
            <w:rFonts w:ascii="Tahoma" w:eastAsia="Calibri" w:hAnsi="Tahoma" w:cs="Tahoma"/>
            <w:sz w:val="22"/>
            <w:szCs w:val="22"/>
            <w:lang w:eastAsia="en-US"/>
          </w:rPr>
          <w:delText xml:space="preserve"> </w:delText>
        </w:r>
      </w:del>
      <w:ins w:id="85" w:author="Артименя Дмитрий Николаевич" w:date="2019-08-13T10:55:00Z">
        <w:r w:rsidR="000A13F2">
          <w:rPr>
            <w:rFonts w:ascii="Tahoma" w:eastAsia="Calibri" w:hAnsi="Tahoma" w:cs="Tahoma"/>
            <w:sz w:val="22"/>
            <w:szCs w:val="22"/>
            <w:lang w:eastAsia="en-US"/>
          </w:rPr>
          <w:t>поступления</w:t>
        </w:r>
        <w:r w:rsidR="000A13F2" w:rsidRPr="00472712">
          <w:rPr>
            <w:rFonts w:ascii="Tahoma" w:eastAsia="Calibri" w:hAnsi="Tahoma" w:cs="Tahoma"/>
            <w:sz w:val="22"/>
            <w:szCs w:val="22"/>
            <w:lang w:eastAsia="en-US"/>
          </w:rPr>
          <w:t xml:space="preserve"> </w:t>
        </w:r>
      </w:ins>
      <w:r w:rsidR="00A41EC0" w:rsidRPr="00472712">
        <w:rPr>
          <w:rFonts w:ascii="Tahoma" w:eastAsia="Calibri" w:hAnsi="Tahoma" w:cs="Tahoma"/>
          <w:sz w:val="22"/>
          <w:szCs w:val="22"/>
          <w:lang w:eastAsia="en-US"/>
        </w:rPr>
        <w:t>для закладных</w:t>
      </w:r>
      <w:r w:rsidR="004C7429"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вычисляются как:</w:t>
      </w:r>
    </w:p>
    <w:p w14:paraId="67349947" w14:textId="77777777" w:rsidR="004C7429" w:rsidRPr="00D047D5" w:rsidRDefault="00CC00E0" w:rsidP="00A255F5">
      <w:pPr>
        <w:spacing w:before="120" w:after="120" w:line="276" w:lineRule="auto"/>
        <w:ind w:firstLine="0"/>
        <w:rPr>
          <w:rFonts w:ascii="Tahoma" w:eastAsia="Calibri" w:hAnsi="Tahoma" w:cs="Tahoma"/>
          <w:i/>
          <w:sz w:val="22"/>
          <w:szCs w:val="22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I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i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Nom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i-1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×</m:t>
          </m:r>
          <m:f>
            <m:f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100</m:t>
              </m:r>
            </m:den>
          </m:f>
        </m:oMath>
      </m:oMathPara>
    </w:p>
    <w:p w14:paraId="67E91D32" w14:textId="59F50318" w:rsidR="004C7429" w:rsidRDefault="004C7429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 xml:space="preserve">Погашение </w:t>
      </w:r>
      <w:r w:rsidR="004102E8">
        <w:rPr>
          <w:rFonts w:ascii="Tahoma" w:eastAsia="Calibri" w:hAnsi="Tahoma" w:cs="Tahoma"/>
          <w:sz w:val="22"/>
          <w:szCs w:val="22"/>
          <w:lang w:eastAsia="en-US"/>
        </w:rPr>
        <w:t>номинала ИЦБ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в момент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i</m:t>
        </m:r>
      </m:oMath>
      <w:r w:rsidRPr="00540CAC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>
        <w:rPr>
          <w:rFonts w:ascii="Tahoma" w:eastAsia="Calibri" w:hAnsi="Tahoma" w:cs="Tahoma"/>
          <w:sz w:val="22"/>
          <w:szCs w:val="22"/>
          <w:lang w:eastAsia="en-US"/>
        </w:rPr>
        <w:t>разбивается на две части</w:t>
      </w:r>
      <w:r w:rsidR="008D65B7">
        <w:rPr>
          <w:rFonts w:ascii="Tahoma" w:eastAsia="Calibri" w:hAnsi="Tahoma" w:cs="Tahoma"/>
          <w:sz w:val="22"/>
          <w:szCs w:val="22"/>
          <w:lang w:eastAsia="en-US"/>
        </w:rPr>
        <w:t xml:space="preserve"> – плановое погашение и досрочное погашение</w:t>
      </w:r>
      <w:r>
        <w:rPr>
          <w:rFonts w:ascii="Tahoma" w:eastAsia="Calibri" w:hAnsi="Tahoma" w:cs="Tahoma"/>
          <w:sz w:val="22"/>
          <w:szCs w:val="22"/>
          <w:lang w:eastAsia="en-US"/>
        </w:rPr>
        <w:t>. Плановое погашение вычисляется как</w:t>
      </w:r>
      <w:r w:rsidR="00A41EC0">
        <w:rPr>
          <w:rFonts w:ascii="Tahoma" w:eastAsia="Calibri" w:hAnsi="Tahoma" w:cs="Tahoma"/>
          <w:sz w:val="22"/>
          <w:szCs w:val="22"/>
          <w:lang w:eastAsia="en-US"/>
        </w:rPr>
        <w:t xml:space="preserve"> разность между плановым</w:t>
      </w:r>
      <w:ins w:id="86" w:author="Артименя Дмитрий Николаевич" w:date="2019-08-13T10:54:00Z">
        <w:r w:rsidR="000A13F2">
          <w:rPr>
            <w:rFonts w:ascii="Tahoma" w:eastAsia="Calibri" w:hAnsi="Tahoma" w:cs="Tahoma"/>
            <w:sz w:val="22"/>
            <w:szCs w:val="22"/>
            <w:lang w:eastAsia="en-US"/>
          </w:rPr>
          <w:t>и</w:t>
        </w:r>
      </w:ins>
      <w:r w:rsidR="00A41EC0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del w:id="87" w:author="Артименя Дмитрий Николаевич" w:date="2019-08-13T10:54:00Z">
        <w:r w:rsidR="00A41EC0" w:rsidDel="000A13F2">
          <w:rPr>
            <w:rFonts w:ascii="Tahoma" w:eastAsia="Calibri" w:hAnsi="Tahoma" w:cs="Tahoma"/>
            <w:sz w:val="22"/>
            <w:szCs w:val="22"/>
            <w:lang w:eastAsia="en-US"/>
          </w:rPr>
          <w:delText xml:space="preserve">платежом </w:delText>
        </w:r>
      </w:del>
      <w:ins w:id="88" w:author="Артименя Дмитрий Николаевич" w:date="2019-08-13T10:54:00Z">
        <w:r w:rsidR="000A13F2">
          <w:rPr>
            <w:rFonts w:ascii="Tahoma" w:eastAsia="Calibri" w:hAnsi="Tahoma" w:cs="Tahoma"/>
            <w:sz w:val="22"/>
            <w:szCs w:val="22"/>
            <w:lang w:eastAsia="en-US"/>
          </w:rPr>
          <w:t xml:space="preserve">поступлениями </w:t>
        </w:r>
      </w:ins>
      <w:r w:rsidR="00A41EC0">
        <w:rPr>
          <w:rFonts w:ascii="Tahoma" w:eastAsia="Calibri" w:hAnsi="Tahoma" w:cs="Tahoma"/>
          <w:sz w:val="22"/>
          <w:szCs w:val="22"/>
          <w:lang w:eastAsia="en-US"/>
        </w:rPr>
        <w:t>и плановым</w:t>
      </w:r>
      <w:ins w:id="89" w:author="Артименя Дмитрий Николаевич" w:date="2019-08-13T10:54:00Z">
        <w:r w:rsidR="000A13F2">
          <w:rPr>
            <w:rFonts w:ascii="Tahoma" w:eastAsia="Calibri" w:hAnsi="Tahoma" w:cs="Tahoma"/>
            <w:sz w:val="22"/>
            <w:szCs w:val="22"/>
            <w:lang w:eastAsia="en-US"/>
          </w:rPr>
          <w:t>и</w:t>
        </w:r>
      </w:ins>
      <w:r w:rsidR="00A41EC0">
        <w:rPr>
          <w:rFonts w:ascii="Tahoma" w:eastAsia="Calibri" w:hAnsi="Tahoma" w:cs="Tahoma"/>
          <w:sz w:val="22"/>
          <w:szCs w:val="22"/>
          <w:lang w:eastAsia="en-US"/>
        </w:rPr>
        <w:t xml:space="preserve"> процентным</w:t>
      </w:r>
      <w:ins w:id="90" w:author="Артименя Дмитрий Николаевич" w:date="2019-08-13T10:54:00Z">
        <w:r w:rsidR="000A13F2">
          <w:rPr>
            <w:rFonts w:ascii="Tahoma" w:eastAsia="Calibri" w:hAnsi="Tahoma" w:cs="Tahoma"/>
            <w:sz w:val="22"/>
            <w:szCs w:val="22"/>
            <w:lang w:eastAsia="en-US"/>
          </w:rPr>
          <w:t>и</w:t>
        </w:r>
      </w:ins>
      <w:r w:rsidR="00A41EC0">
        <w:rPr>
          <w:rFonts w:ascii="Tahoma" w:eastAsia="Calibri" w:hAnsi="Tahoma" w:cs="Tahoma"/>
          <w:sz w:val="22"/>
          <w:szCs w:val="22"/>
          <w:lang w:eastAsia="en-US"/>
        </w:rPr>
        <w:t xml:space="preserve"> п</w:t>
      </w:r>
      <w:ins w:id="91" w:author="Артименя Дмитрий Николаевич" w:date="2019-08-13T10:54:00Z">
        <w:r w:rsidR="000A13F2">
          <w:rPr>
            <w:rFonts w:ascii="Tahoma" w:eastAsia="Calibri" w:hAnsi="Tahoma" w:cs="Tahoma"/>
            <w:sz w:val="22"/>
            <w:szCs w:val="22"/>
            <w:lang w:eastAsia="en-US"/>
          </w:rPr>
          <w:t>оступлениями</w:t>
        </w:r>
      </w:ins>
      <w:del w:id="92" w:author="Артименя Дмитрий Николаевич" w:date="2019-08-13T10:54:00Z">
        <w:r w:rsidR="00A41EC0" w:rsidDel="000A13F2">
          <w:rPr>
            <w:rFonts w:ascii="Tahoma" w:eastAsia="Calibri" w:hAnsi="Tahoma" w:cs="Tahoma"/>
            <w:sz w:val="22"/>
            <w:szCs w:val="22"/>
            <w:lang w:eastAsia="en-US"/>
          </w:rPr>
          <w:delText>латежом</w:delText>
        </w:r>
      </w:del>
      <w:r>
        <w:rPr>
          <w:rFonts w:ascii="Tahoma" w:eastAsia="Calibri" w:hAnsi="Tahoma" w:cs="Tahoma"/>
          <w:sz w:val="22"/>
          <w:szCs w:val="22"/>
          <w:lang w:eastAsia="en-US"/>
        </w:rPr>
        <w:t>:</w:t>
      </w:r>
    </w:p>
    <w:p w14:paraId="7511F049" w14:textId="77777777" w:rsidR="004C7429" w:rsidRPr="004C7429" w:rsidRDefault="00CC00E0" w:rsidP="00A255F5">
      <w:pPr>
        <w:spacing w:before="120" w:after="12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F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 xml:space="preserve">=  </m:t>
          </m:r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P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-</m:t>
          </m:r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.</m:t>
          </m:r>
        </m:oMath>
      </m:oMathPara>
    </w:p>
    <w:p w14:paraId="4C3C1AA7" w14:textId="682494CE" w:rsidR="004C7429" w:rsidRDefault="000A13F2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ins w:id="93" w:author="Артименя Дмитрий Николаевич" w:date="2019-08-13T10:55:00Z">
        <w:r>
          <w:rPr>
            <w:rFonts w:ascii="Tahoma" w:eastAsia="Calibri" w:hAnsi="Tahoma" w:cs="Tahoma"/>
            <w:sz w:val="22"/>
            <w:szCs w:val="22"/>
            <w:lang w:eastAsia="en-US"/>
          </w:rPr>
          <w:t>С</w:t>
        </w:r>
      </w:ins>
      <w:del w:id="94" w:author="Артименя Дмитрий Николаевич" w:date="2019-08-13T10:55:00Z">
        <w:r w:rsidR="004C7429" w:rsidDel="000A13F2">
          <w:rPr>
            <w:rFonts w:ascii="Tahoma" w:eastAsia="Calibri" w:hAnsi="Tahoma" w:cs="Tahoma"/>
            <w:sz w:val="22"/>
            <w:szCs w:val="22"/>
            <w:lang w:eastAsia="en-US"/>
          </w:rPr>
          <w:delText>При этом с</w:delText>
        </w:r>
      </w:del>
      <w:r w:rsidR="004C7429">
        <w:rPr>
          <w:rFonts w:ascii="Tahoma" w:eastAsia="Calibri" w:hAnsi="Tahoma" w:cs="Tahoma"/>
          <w:sz w:val="22"/>
          <w:szCs w:val="22"/>
          <w:lang w:eastAsia="en-US"/>
        </w:rPr>
        <w:t>умма досрочного погашения вычисляется как:</w:t>
      </w:r>
    </w:p>
    <w:p w14:paraId="38D75581" w14:textId="77777777" w:rsidR="004C7429" w:rsidRPr="003D7540" w:rsidRDefault="00CC00E0" w:rsidP="00A255F5">
      <w:pPr>
        <w:spacing w:before="120" w:after="12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U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i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val="en-US" w:eastAsia="en-US"/>
            </w:rPr>
            <m:t>=</m:t>
          </m:r>
          <m:d>
            <m:d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Nom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i-1</m:t>
                  </m:r>
                </m:sub>
              </m:sSub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i</m:t>
                  </m:r>
                </m:sub>
              </m:sSub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e>
          </m:d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×</m:t>
          </m:r>
          <m:f>
            <m:f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CP</m:t>
              </m:r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100</m:t>
              </m:r>
            </m:den>
          </m:f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.</m:t>
          </m:r>
        </m:oMath>
      </m:oMathPara>
    </w:p>
    <w:p w14:paraId="37F811BA" w14:textId="7B03CA92" w:rsidR="003D7540" w:rsidRDefault="003D7540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>Предполагается, что для</w:t>
      </w:r>
      <w:r w:rsidR="00EE10C9" w:rsidRPr="00EE10C9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ins w:id="95" w:author="Артименя Дмитрий Николаевич" w:date="2019-08-13T15:53:00Z">
        <w:r w:rsidR="00F06F7B">
          <w:rPr>
            <w:rFonts w:ascii="Tahoma" w:eastAsia="Calibri" w:hAnsi="Tahoma" w:cs="Tahoma"/>
            <w:sz w:val="22"/>
            <w:szCs w:val="22"/>
            <w:lang w:eastAsia="en-US"/>
          </w:rPr>
          <w:t xml:space="preserve">однотраншевых </w:t>
        </w:r>
      </w:ins>
      <w:r w:rsidR="001D1187">
        <w:rPr>
          <w:rFonts w:ascii="Tahoma" w:eastAsia="Calibri" w:hAnsi="Tahoma" w:cs="Tahoma"/>
          <w:sz w:val="22"/>
          <w:lang w:eastAsia="en-US"/>
        </w:rPr>
        <w:t xml:space="preserve">ИЦБ </w:t>
      </w:r>
      <w:del w:id="96" w:author="Артименя Дмитрий Николаевич" w:date="2019-08-13T15:53:00Z">
        <w:r w:rsidR="001D1187" w:rsidDel="00F06F7B">
          <w:rPr>
            <w:rFonts w:ascii="Tahoma" w:eastAsia="Calibri" w:hAnsi="Tahoma" w:cs="Tahoma"/>
            <w:sz w:val="22"/>
            <w:lang w:eastAsia="en-US"/>
          </w:rPr>
          <w:delText>ДОМ.РФ</w:delText>
        </w:r>
      </w:del>
      <w:ins w:id="97" w:author="Артименя Дмитрий Николаевич" w:date="2019-08-13T15:53:00Z">
        <w:r w:rsidR="00F06F7B">
          <w:rPr>
            <w:rFonts w:ascii="Tahoma" w:eastAsia="Calibri" w:hAnsi="Tahoma" w:cs="Tahoma"/>
            <w:sz w:val="22"/>
            <w:lang w:eastAsia="en-US"/>
          </w:rPr>
          <w:t>с поручительством</w:t>
        </w:r>
      </w:ins>
      <w:r w:rsidR="001D1187">
        <w:rPr>
          <w:rFonts w:ascii="Tahoma" w:eastAsia="Calibri" w:hAnsi="Tahoma" w:cs="Tahoma"/>
          <w:sz w:val="22"/>
          <w:lang w:eastAsia="en-US"/>
        </w:rPr>
        <w:t xml:space="preserve"> </w:t>
      </w:r>
      <w:r w:rsidR="00EE10C9">
        <w:rPr>
          <w:rFonts w:ascii="Tahoma" w:eastAsia="Calibri" w:hAnsi="Tahoma" w:cs="Tahoma"/>
          <w:sz w:val="22"/>
          <w:szCs w:val="22"/>
          <w:lang w:eastAsia="en-US"/>
        </w:rPr>
        <w:t>и</w:t>
      </w:r>
      <w:r w:rsidR="00806936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1D1187">
        <w:rPr>
          <w:rFonts w:ascii="Tahoma" w:eastAsia="Calibri" w:hAnsi="Tahoma" w:cs="Tahoma"/>
          <w:sz w:val="22"/>
          <w:lang w:eastAsia="en-US"/>
        </w:rPr>
        <w:t>старших</w:t>
      </w:r>
      <w:r w:rsidR="00806936">
        <w:rPr>
          <w:rFonts w:ascii="Tahoma" w:eastAsia="Calibri" w:hAnsi="Tahoma" w:cs="Tahoma"/>
          <w:sz w:val="22"/>
          <w:lang w:eastAsia="en-US"/>
        </w:rPr>
        <w:t xml:space="preserve"> </w:t>
      </w:r>
      <w:r w:rsidR="001D1187">
        <w:rPr>
          <w:rFonts w:ascii="Tahoma" w:eastAsia="Calibri" w:hAnsi="Tahoma" w:cs="Tahoma"/>
          <w:sz w:val="22"/>
          <w:lang w:eastAsia="en-US"/>
        </w:rPr>
        <w:t xml:space="preserve">классов </w:t>
      </w:r>
      <w:r w:rsidR="005525CA">
        <w:rPr>
          <w:rFonts w:ascii="Tahoma" w:eastAsia="Calibri" w:hAnsi="Tahoma" w:cs="Tahoma"/>
          <w:sz w:val="22"/>
          <w:lang w:eastAsia="en-US"/>
        </w:rPr>
        <w:t>с</w:t>
      </w:r>
      <w:r w:rsidR="00377AA1">
        <w:rPr>
          <w:rFonts w:ascii="Tahoma" w:eastAsia="Calibri" w:hAnsi="Tahoma" w:cs="Tahoma"/>
          <w:sz w:val="22"/>
          <w:lang w:eastAsia="en-US"/>
        </w:rPr>
        <w:t xml:space="preserve">труктурированных </w:t>
      </w:r>
      <w:r w:rsidR="001D1187">
        <w:rPr>
          <w:rFonts w:ascii="Tahoma" w:eastAsia="Calibri" w:hAnsi="Tahoma" w:cs="Tahoma"/>
          <w:sz w:val="22"/>
          <w:lang w:eastAsia="en-US"/>
        </w:rPr>
        <w:t>ИЦБ, имеющих первый приоритет погашения</w:t>
      </w:r>
      <w:r w:rsidR="00377AA1">
        <w:rPr>
          <w:rFonts w:ascii="Tahoma" w:eastAsia="Calibri" w:hAnsi="Tahoma" w:cs="Tahoma"/>
          <w:sz w:val="22"/>
          <w:lang w:eastAsia="en-US"/>
        </w:rPr>
        <w:t>,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377AA1">
        <w:rPr>
          <w:rFonts w:ascii="Tahoma" w:eastAsia="Calibri" w:hAnsi="Tahoma" w:cs="Tahoma"/>
          <w:sz w:val="22"/>
          <w:szCs w:val="22"/>
          <w:lang w:eastAsia="en-US"/>
        </w:rPr>
        <w:t>кредиты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, перешедшие в </w:t>
      </w:r>
      <w:r>
        <w:rPr>
          <w:rFonts w:ascii="Tahoma" w:eastAsia="Calibri" w:hAnsi="Tahoma" w:cs="Tahoma"/>
          <w:sz w:val="22"/>
          <w:szCs w:val="22"/>
          <w:lang w:eastAsia="en-US"/>
        </w:rPr>
        <w:lastRenderedPageBreak/>
        <w:t>состояние</w:t>
      </w:r>
      <w:r w:rsidR="00377AA1">
        <w:rPr>
          <w:rFonts w:ascii="Tahoma" w:eastAsia="Calibri" w:hAnsi="Tahoma" w:cs="Tahoma"/>
          <w:sz w:val="22"/>
          <w:szCs w:val="22"/>
          <w:lang w:eastAsia="en-US"/>
        </w:rPr>
        <w:t xml:space="preserve"> дефолта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, выкупаются </w:t>
      </w:r>
      <w:proofErr w:type="spellStart"/>
      <w:r>
        <w:rPr>
          <w:rFonts w:ascii="Tahoma" w:eastAsia="Calibri" w:hAnsi="Tahoma" w:cs="Tahoma"/>
          <w:sz w:val="22"/>
          <w:szCs w:val="22"/>
          <w:lang w:eastAsia="en-US"/>
        </w:rPr>
        <w:t>оригинатором</w:t>
      </w:r>
      <w:proofErr w:type="spellEnd"/>
      <w:r>
        <w:rPr>
          <w:rFonts w:ascii="Tahoma" w:eastAsia="Calibri" w:hAnsi="Tahoma" w:cs="Tahoma"/>
          <w:sz w:val="22"/>
          <w:szCs w:val="22"/>
          <w:lang w:eastAsia="en-US"/>
        </w:rPr>
        <w:t>.</w:t>
      </w:r>
      <w:r w:rsidR="00E42847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377AA1">
        <w:rPr>
          <w:rFonts w:ascii="Tahoma" w:eastAsia="Calibri" w:hAnsi="Tahoma" w:cs="Tahoma"/>
          <w:sz w:val="22"/>
          <w:szCs w:val="22"/>
          <w:lang w:eastAsia="en-US"/>
        </w:rPr>
        <w:t>С</w:t>
      </w:r>
      <w:r>
        <w:rPr>
          <w:rFonts w:ascii="Tahoma" w:eastAsia="Calibri" w:hAnsi="Tahoma" w:cs="Tahoma"/>
          <w:sz w:val="22"/>
          <w:szCs w:val="22"/>
          <w:lang w:eastAsia="en-US"/>
        </w:rPr>
        <w:t>умма</w:t>
      </w:r>
      <w:r w:rsidR="00D4220B">
        <w:rPr>
          <w:rFonts w:ascii="Tahoma" w:eastAsia="Calibri" w:hAnsi="Tahoma" w:cs="Tahoma"/>
          <w:sz w:val="22"/>
          <w:szCs w:val="22"/>
          <w:lang w:eastAsia="en-US"/>
        </w:rPr>
        <w:t xml:space="preserve"> основного</w:t>
      </w:r>
      <w:r w:rsidR="00883DB6">
        <w:rPr>
          <w:rFonts w:ascii="Tahoma" w:eastAsia="Calibri" w:hAnsi="Tahoma" w:cs="Tahoma"/>
          <w:sz w:val="22"/>
          <w:szCs w:val="22"/>
          <w:lang w:eastAsia="en-US"/>
        </w:rPr>
        <w:t xml:space="preserve"> долга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500F74">
        <w:rPr>
          <w:rFonts w:ascii="Tahoma" w:eastAsia="Calibri" w:hAnsi="Tahoma" w:cs="Tahoma"/>
          <w:sz w:val="22"/>
          <w:szCs w:val="22"/>
          <w:lang w:eastAsia="en-US"/>
        </w:rPr>
        <w:t>закладных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, вышедших в дефолт и выкупленных </w:t>
      </w:r>
      <w:proofErr w:type="spellStart"/>
      <w:r>
        <w:rPr>
          <w:rFonts w:ascii="Tahoma" w:eastAsia="Calibri" w:hAnsi="Tahoma" w:cs="Tahoma"/>
          <w:sz w:val="22"/>
          <w:szCs w:val="22"/>
          <w:lang w:eastAsia="en-US"/>
        </w:rPr>
        <w:t>оригинатором</w:t>
      </w:r>
      <w:proofErr w:type="spellEnd"/>
      <w:r w:rsidR="00883DB6">
        <w:rPr>
          <w:rFonts w:ascii="Tahoma" w:eastAsia="Calibri" w:hAnsi="Tahoma" w:cs="Tahoma"/>
          <w:sz w:val="22"/>
          <w:szCs w:val="22"/>
          <w:lang w:eastAsia="en-US"/>
        </w:rPr>
        <w:t xml:space="preserve"> в течение периода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[</m:t>
        </m:r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i</m:t>
            </m:r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-1</m:t>
            </m:r>
          </m:sub>
        </m:sSub>
        <m:r>
          <w:rPr>
            <w:rFonts w:ascii="Cambria Math" w:eastAsia="Calibri" w:hAnsi="Cambria Math" w:cs="Tahoma"/>
            <w:sz w:val="22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i</m:t>
            </m:r>
          </m:sub>
        </m:sSub>
        <m:r>
          <w:rPr>
            <w:rFonts w:ascii="Cambria Math" w:eastAsia="Calibri" w:hAnsi="Cambria Math" w:cs="Tahoma"/>
            <w:sz w:val="22"/>
            <w:szCs w:val="22"/>
            <w:lang w:eastAsia="en-US"/>
          </w:rPr>
          <m:t>]</m:t>
        </m:r>
      </m:oMath>
      <w:r w:rsidR="00883DB6">
        <w:rPr>
          <w:rFonts w:ascii="Tahoma" w:eastAsia="Calibri" w:hAnsi="Tahoma" w:cs="Tahoma"/>
          <w:sz w:val="22"/>
          <w:szCs w:val="22"/>
          <w:lang w:eastAsia="en-US"/>
        </w:rPr>
        <w:t>,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определяется как:</w:t>
      </w:r>
    </w:p>
    <w:p w14:paraId="42CCDA92" w14:textId="77777777" w:rsidR="003D7540" w:rsidRPr="003D7540" w:rsidRDefault="00CC00E0" w:rsidP="00A255F5">
      <w:pPr>
        <w:spacing w:before="120" w:after="12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D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i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val="en-US" w:eastAsia="en-US"/>
            </w:rPr>
            <m:t>=</m:t>
          </m:r>
          <m:d>
            <m:d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Nom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i-1</m:t>
                  </m:r>
                </m:sub>
              </m:sSub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i</m:t>
                  </m:r>
                </m:sub>
              </m:sSub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e>
          </m:d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×</m:t>
          </m:r>
          <m:f>
            <m:f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CD</m:t>
              </m:r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100</m:t>
              </m:r>
            </m:den>
          </m:f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,</m:t>
          </m:r>
        </m:oMath>
      </m:oMathPara>
    </w:p>
    <w:p w14:paraId="47E9F040" w14:textId="77777777" w:rsidR="004C7429" w:rsidRDefault="00E26C48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>п</w:t>
      </w:r>
      <w:r w:rsidR="004C7429">
        <w:rPr>
          <w:rFonts w:ascii="Tahoma" w:eastAsia="Calibri" w:hAnsi="Tahoma" w:cs="Tahoma"/>
          <w:sz w:val="22"/>
          <w:szCs w:val="22"/>
          <w:lang w:eastAsia="en-US"/>
        </w:rPr>
        <w:t>осле чего вычисляется оставшийся номинал на конец периода:</w:t>
      </w:r>
    </w:p>
    <w:p w14:paraId="74B29F96" w14:textId="77777777" w:rsidR="004C7429" w:rsidRPr="00785D97" w:rsidRDefault="00CC00E0" w:rsidP="00A255F5">
      <w:pPr>
        <w:spacing w:before="120" w:after="120" w:line="276" w:lineRule="auto"/>
        <w:ind w:firstLine="0"/>
        <w:rPr>
          <w:rFonts w:ascii="Tahoma" w:eastAsia="Calibri" w:hAnsi="Tahoma" w:cs="Tahoma"/>
          <w:sz w:val="22"/>
          <w:szCs w:val="22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Nom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Nom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i-1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-</m:t>
          </m:r>
          <m:d>
            <m:d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val="en-US" w:eastAsia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val="en-US" w:eastAsia="en-US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.</m:t>
          </m:r>
        </m:oMath>
      </m:oMathPara>
    </w:p>
    <w:p w14:paraId="03A1439E" w14:textId="77777777" w:rsidR="004E0D61" w:rsidRDefault="00943C17">
      <w:pPr>
        <w:pStyle w:val="a5"/>
        <w:numPr>
          <w:ilvl w:val="2"/>
          <w:numId w:val="1"/>
        </w:numPr>
        <w:spacing w:after="120" w:line="276" w:lineRule="auto"/>
        <w:contextualSpacing w:val="0"/>
        <w:rPr>
          <w:rFonts w:ascii="Tahoma" w:eastAsia="Calibri" w:hAnsi="Tahoma" w:cs="Tahoma"/>
          <w:sz w:val="22"/>
          <w:szCs w:val="22"/>
          <w:lang w:eastAsia="en-US"/>
        </w:rPr>
        <w:pPrChange w:id="98" w:author="Шевчук Андрей Григорьевич" w:date="2019-08-12T19:37:00Z">
          <w:pPr>
            <w:pStyle w:val="a5"/>
            <w:numPr>
              <w:ilvl w:val="1"/>
              <w:numId w:val="1"/>
            </w:numPr>
            <w:spacing w:after="120" w:line="276" w:lineRule="auto"/>
            <w:ind w:left="0" w:firstLine="0"/>
            <w:contextualSpacing w:val="0"/>
          </w:pPr>
        </w:pPrChange>
      </w:pPr>
      <w:r>
        <w:rPr>
          <w:rFonts w:ascii="Tahoma" w:eastAsia="Calibri" w:hAnsi="Tahoma" w:cs="Tahoma"/>
          <w:sz w:val="22"/>
          <w:szCs w:val="22"/>
          <w:lang w:eastAsia="en-US"/>
        </w:rPr>
        <w:t>Купонный</w:t>
      </w:r>
      <w:r w:rsidR="004E0D61">
        <w:rPr>
          <w:rFonts w:ascii="Tahoma" w:eastAsia="Calibri" w:hAnsi="Tahoma" w:cs="Tahoma"/>
          <w:sz w:val="22"/>
          <w:szCs w:val="22"/>
          <w:lang w:eastAsia="en-US"/>
        </w:rPr>
        <w:t xml:space="preserve"> платеж для ИЦБ с фиксированной ставкой купона</w:t>
      </w:r>
    </w:p>
    <w:p w14:paraId="5CABBD45" w14:textId="77777777" w:rsidR="004C7429" w:rsidRPr="00472712" w:rsidRDefault="0011081D" w:rsidP="004E0D61">
      <w:pPr>
        <w:pStyle w:val="a5"/>
        <w:spacing w:after="0" w:line="276" w:lineRule="auto"/>
        <w:ind w:left="0" w:firstLine="0"/>
        <w:contextualSpacing w:val="0"/>
        <w:rPr>
          <w:rFonts w:ascii="Tahoma" w:eastAsia="Calibri" w:hAnsi="Tahoma" w:cs="Tahoma"/>
          <w:sz w:val="22"/>
          <w:szCs w:val="22"/>
          <w:lang w:eastAsia="en-US"/>
        </w:rPr>
      </w:pPr>
      <w:r w:rsidRPr="00472712">
        <w:rPr>
          <w:rFonts w:ascii="Tahoma" w:eastAsia="Calibri" w:hAnsi="Tahoma" w:cs="Tahoma"/>
          <w:sz w:val="22"/>
          <w:szCs w:val="22"/>
          <w:lang w:eastAsia="en-US"/>
        </w:rPr>
        <w:t>В случае фиксированно</w:t>
      </w:r>
      <w:r w:rsidR="005525CA">
        <w:rPr>
          <w:rFonts w:ascii="Tahoma" w:eastAsia="Calibri" w:hAnsi="Tahoma" w:cs="Tahoma"/>
          <w:sz w:val="22"/>
          <w:szCs w:val="22"/>
          <w:lang w:eastAsia="en-US"/>
        </w:rPr>
        <w:t>й</w:t>
      </w:r>
      <w:r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5525CA">
        <w:rPr>
          <w:rFonts w:ascii="Tahoma" w:eastAsia="Calibri" w:hAnsi="Tahoma" w:cs="Tahoma"/>
          <w:sz w:val="22"/>
          <w:szCs w:val="22"/>
          <w:lang w:eastAsia="en-US"/>
        </w:rPr>
        <w:t xml:space="preserve">ставки </w:t>
      </w:r>
      <w:r w:rsidRPr="00472712">
        <w:rPr>
          <w:rFonts w:ascii="Tahoma" w:eastAsia="Calibri" w:hAnsi="Tahoma" w:cs="Tahoma"/>
          <w:sz w:val="22"/>
          <w:szCs w:val="22"/>
          <w:lang w:eastAsia="en-US"/>
        </w:rPr>
        <w:t>купона</w:t>
      </w:r>
      <w:r w:rsidR="005525CA">
        <w:rPr>
          <w:rFonts w:ascii="Tahoma" w:eastAsia="Calibri" w:hAnsi="Tahoma" w:cs="Tahoma"/>
          <w:sz w:val="22"/>
          <w:szCs w:val="22"/>
          <w:lang w:eastAsia="en-US"/>
        </w:rPr>
        <w:t xml:space="preserve"> по ИЦБ</w:t>
      </w:r>
      <w:r w:rsidRPr="00472712">
        <w:rPr>
          <w:rFonts w:ascii="Tahoma" w:eastAsia="Calibri" w:hAnsi="Tahoma" w:cs="Tahoma"/>
          <w:sz w:val="22"/>
          <w:szCs w:val="22"/>
          <w:lang w:eastAsia="en-US"/>
        </w:rPr>
        <w:t>, п</w:t>
      </w:r>
      <w:r w:rsidR="004C7429" w:rsidRPr="00472712">
        <w:rPr>
          <w:rFonts w:ascii="Tahoma" w:eastAsia="Calibri" w:hAnsi="Tahoma" w:cs="Tahoma"/>
          <w:sz w:val="22"/>
          <w:szCs w:val="22"/>
          <w:lang w:eastAsia="en-US"/>
        </w:rPr>
        <w:t>роцентные купонные платежи</w:t>
      </w:r>
      <w:r w:rsidR="005525CA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4C7429" w:rsidRPr="00472712">
        <w:rPr>
          <w:rFonts w:ascii="Tahoma" w:eastAsia="Calibri" w:hAnsi="Tahoma" w:cs="Tahoma"/>
          <w:sz w:val="22"/>
          <w:szCs w:val="22"/>
          <w:lang w:eastAsia="en-US"/>
        </w:rPr>
        <w:t>вычисляются по формуле:</w:t>
      </w:r>
    </w:p>
    <w:p w14:paraId="4388D4BC" w14:textId="77777777" w:rsidR="004C7429" w:rsidRPr="00204E94" w:rsidRDefault="00CC00E0" w:rsidP="00A255F5">
      <w:pPr>
        <w:spacing w:before="120" w:after="120" w:line="276" w:lineRule="auto"/>
        <w:ind w:firstLine="0"/>
        <w:rPr>
          <w:rFonts w:ascii="Tahoma" w:eastAsia="Calibri" w:hAnsi="Tahoma" w:cs="Tahoma"/>
          <w:i/>
          <w:sz w:val="22"/>
          <w:szCs w:val="22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C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Nom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i-1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×</m:t>
          </m:r>
          <m:f>
            <m:f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Coupon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100</m:t>
              </m:r>
            </m:den>
          </m:f>
          <m:r>
            <w:rPr>
              <w:rFonts w:ascii="Cambria Math" w:eastAsia="Calibri" w:hAnsi="Cambria Math" w:cs="Tahoma"/>
              <w:sz w:val="22"/>
              <w:szCs w:val="22"/>
              <w:lang w:val="en-US" w:eastAsia="en-US"/>
            </w:rPr>
            <m:t>,</m:t>
          </m:r>
        </m:oMath>
      </m:oMathPara>
    </w:p>
    <w:p w14:paraId="735613E0" w14:textId="100EDC0D" w:rsidR="004C7429" w:rsidRDefault="004C7429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Coupon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 w:rsidR="006A5F27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6A5F27" w:rsidRPr="000121DB">
        <w:rPr>
          <w:rFonts w:ascii="Tahoma" w:eastAsia="Calibri" w:hAnsi="Tahoma" w:cs="Tahoma"/>
          <w:sz w:val="22"/>
          <w:szCs w:val="22"/>
          <w:lang w:eastAsia="en-US"/>
        </w:rPr>
        <w:t xml:space="preserve">– 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ставка купона на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i</m:t>
        </m:r>
      </m:oMath>
      <w:r w:rsidR="000121DB">
        <w:rPr>
          <w:rFonts w:ascii="Tahoma" w:eastAsia="Calibri" w:hAnsi="Tahoma" w:cs="Tahoma"/>
          <w:sz w:val="22"/>
          <w:szCs w:val="22"/>
          <w:lang w:eastAsia="en-US"/>
        </w:rPr>
        <w:t xml:space="preserve"> промежутке, рассчитанная с учетом принят</w:t>
      </w:r>
      <w:r w:rsidR="006A5F27">
        <w:rPr>
          <w:rFonts w:ascii="Tahoma" w:eastAsia="Calibri" w:hAnsi="Tahoma" w:cs="Tahoma"/>
          <w:sz w:val="22"/>
          <w:szCs w:val="22"/>
          <w:lang w:eastAsia="en-US"/>
        </w:rPr>
        <w:t>ого</w:t>
      </w:r>
      <w:r w:rsidR="008623C7">
        <w:rPr>
          <w:rFonts w:ascii="Tahoma" w:eastAsia="Calibri" w:hAnsi="Tahoma" w:cs="Tahoma"/>
          <w:sz w:val="22"/>
          <w:szCs w:val="22"/>
          <w:lang w:eastAsia="en-US"/>
        </w:rPr>
        <w:t xml:space="preserve"> для конкретной бумаги соглашения об учете дней</w:t>
      </w:r>
      <w:r w:rsidR="00204E94" w:rsidRPr="00204E94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204E94">
        <w:rPr>
          <w:rFonts w:ascii="Tahoma" w:eastAsia="Calibri" w:hAnsi="Tahoma" w:cs="Tahoma"/>
          <w:sz w:val="22"/>
          <w:szCs w:val="22"/>
          <w:lang w:eastAsia="en-US"/>
        </w:rPr>
        <w:t>и выраженная в процентах</w:t>
      </w:r>
      <w:r w:rsidR="008B7B32">
        <w:rPr>
          <w:rFonts w:ascii="Tahoma" w:eastAsia="Calibri" w:hAnsi="Tahoma" w:cs="Tahoma"/>
          <w:sz w:val="22"/>
          <w:szCs w:val="22"/>
          <w:lang w:eastAsia="en-US"/>
        </w:rPr>
        <w:t>,</w:t>
      </w:r>
      <w:r w:rsidR="000121DB">
        <w:rPr>
          <w:rFonts w:ascii="Tahoma" w:eastAsia="Calibri" w:hAnsi="Tahoma" w:cs="Tahoma"/>
          <w:sz w:val="22"/>
          <w:szCs w:val="22"/>
          <w:lang w:eastAsia="en-US"/>
        </w:rPr>
        <w:t xml:space="preserve"> а именно:</w:t>
      </w:r>
    </w:p>
    <w:p w14:paraId="48456193" w14:textId="77777777" w:rsidR="000121DB" w:rsidRPr="000121DB" w:rsidRDefault="00CC00E0" w:rsidP="00A255F5">
      <w:pPr>
        <w:spacing w:before="120" w:after="120" w:line="276" w:lineRule="auto"/>
        <w:ind w:firstLine="0"/>
        <w:rPr>
          <w:rFonts w:ascii="Tahoma" w:eastAsia="Calibri" w:hAnsi="Tahoma" w:cs="Tahoma"/>
          <w:sz w:val="22"/>
          <w:szCs w:val="22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Coupon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=</m:t>
          </m:r>
          <m:r>
            <w:rPr>
              <w:rFonts w:ascii="Cambria Math" w:eastAsia="Calibri" w:hAnsi="Cambria Math" w:cs="Tahoma"/>
              <w:sz w:val="22"/>
              <w:szCs w:val="22"/>
              <w:lang w:val="en-US" w:eastAsia="en-US"/>
            </w:rPr>
            <m:t>Coupon×YearFraction(</m:t>
          </m:r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t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i-1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val="en-US" w:eastAsia="en-US"/>
            </w:rPr>
            <m:t>,</m:t>
          </m:r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t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i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val="en-US" w:eastAsia="en-US"/>
            </w:rPr>
            <m:t>),</m:t>
          </m:r>
        </m:oMath>
      </m:oMathPara>
    </w:p>
    <w:p w14:paraId="28BD1F24" w14:textId="58E11F26" w:rsidR="000121DB" w:rsidRDefault="005525CA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 xml:space="preserve">где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Coupon</m:t>
        </m:r>
      </m:oMath>
      <w:r w:rsidR="000121DB" w:rsidRPr="000121DB">
        <w:rPr>
          <w:rFonts w:ascii="Tahoma" w:eastAsia="Calibri" w:hAnsi="Tahoma" w:cs="Tahoma"/>
          <w:sz w:val="22"/>
          <w:szCs w:val="22"/>
          <w:lang w:eastAsia="en-US"/>
        </w:rPr>
        <w:t xml:space="preserve"> – </w:t>
      </w:r>
      <w:r w:rsidR="000121DB">
        <w:rPr>
          <w:rFonts w:ascii="Tahoma" w:eastAsia="Calibri" w:hAnsi="Tahoma" w:cs="Tahoma"/>
          <w:sz w:val="22"/>
          <w:szCs w:val="22"/>
          <w:lang w:eastAsia="en-US"/>
        </w:rPr>
        <w:t>ставка, прописанная в проспекте</w:t>
      </w:r>
      <w:r w:rsidR="004C648A">
        <w:rPr>
          <w:rFonts w:ascii="Tahoma" w:eastAsia="Calibri" w:hAnsi="Tahoma" w:cs="Tahoma"/>
          <w:sz w:val="22"/>
          <w:szCs w:val="22"/>
          <w:lang w:eastAsia="en-US"/>
        </w:rPr>
        <w:t xml:space="preserve"> эмиссии</w:t>
      </w:r>
      <w:r w:rsidR="000121DB">
        <w:rPr>
          <w:rFonts w:ascii="Tahoma" w:eastAsia="Calibri" w:hAnsi="Tahoma" w:cs="Tahoma"/>
          <w:sz w:val="22"/>
          <w:szCs w:val="22"/>
          <w:lang w:eastAsia="en-US"/>
        </w:rPr>
        <w:t xml:space="preserve"> ценной бумаги</w:t>
      </w:r>
      <w:r w:rsidR="00204E94">
        <w:rPr>
          <w:rFonts w:ascii="Tahoma" w:eastAsia="Calibri" w:hAnsi="Tahoma" w:cs="Tahoma"/>
          <w:sz w:val="22"/>
          <w:szCs w:val="22"/>
          <w:lang w:eastAsia="en-US"/>
        </w:rPr>
        <w:t>, в процентах</w:t>
      </w:r>
      <w:r w:rsidR="006A5F27">
        <w:rPr>
          <w:rFonts w:ascii="Tahoma" w:eastAsia="Calibri" w:hAnsi="Tahoma" w:cs="Tahoma"/>
          <w:sz w:val="22"/>
          <w:szCs w:val="22"/>
          <w:lang w:eastAsia="en-US"/>
        </w:rPr>
        <w:t xml:space="preserve"> годовых</w:t>
      </w:r>
      <w:r w:rsidR="000121DB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7A6080A4" w14:textId="3CD5B6A1" w:rsidR="00BA3C4E" w:rsidRPr="00BA3C4E" w:rsidRDefault="00BA3C4E" w:rsidP="00161844">
      <w:pPr>
        <w:spacing w:after="120" w:line="276" w:lineRule="auto"/>
        <w:ind w:firstLine="0"/>
        <w:rPr>
          <w:rFonts w:ascii="Cambria Math" w:eastAsia="Calibri" w:hAnsi="Cambria Math" w:cs="Tahoma"/>
          <w:i/>
          <w:sz w:val="22"/>
          <w:szCs w:val="22"/>
          <w:lang w:eastAsia="en-US"/>
        </w:rPr>
      </w:pPr>
      <m:oMath>
        <m:r>
          <w:rPr>
            <w:rFonts w:ascii="Cambria Math" w:eastAsia="Calibri" w:hAnsi="Cambria Math" w:cs="Tahoma"/>
            <w:sz w:val="22"/>
            <w:szCs w:val="22"/>
            <w:lang w:val="en-US" w:eastAsia="en-US"/>
          </w:rPr>
          <m:t>YearFraction</m:t>
        </m:r>
        <m:r>
          <w:rPr>
            <w:rFonts w:ascii="Cambria Math" w:eastAsia="Calibri" w:hAnsi="Cambria Math" w:cs="Tahoma"/>
            <w:sz w:val="22"/>
            <w:szCs w:val="22"/>
            <w:lang w:eastAsia="en-US"/>
          </w:rPr>
          <m:t>(</m:t>
        </m:r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  <m:r>
          <w:rPr>
            <w:rFonts w:ascii="Cambria Math" w:eastAsia="Calibri" w:hAnsi="Cambria Math" w:cs="Tahoma"/>
            <w:sz w:val="22"/>
            <w:szCs w:val="22"/>
            <w:lang w:eastAsia="en-US"/>
          </w:rPr>
          <m:t>,</m:t>
        </m:r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i-1</m:t>
            </m:r>
          </m:sub>
        </m:sSub>
        <m:r>
          <w:rPr>
            <w:rFonts w:ascii="Cambria Math" w:eastAsia="Calibri" w:hAnsi="Cambria Math" w:cs="Tahoma"/>
            <w:sz w:val="22"/>
            <w:szCs w:val="22"/>
            <w:lang w:eastAsia="en-US"/>
          </w:rPr>
          <m:t>)</m:t>
        </m:r>
      </m:oMath>
      <w:r w:rsidR="00FC4DE0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FC4DE0" w:rsidRPr="00652942">
        <w:rPr>
          <w:rFonts w:ascii="Tahoma" w:eastAsia="Calibri" w:hAnsi="Tahoma" w:cs="Tahoma"/>
          <w:sz w:val="22"/>
          <w:szCs w:val="22"/>
          <w:lang w:eastAsia="en-US"/>
        </w:rPr>
        <w:t>–</w:t>
      </w:r>
      <w:r w:rsidR="00FC4DE0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Pr="00BA3C4E">
        <w:rPr>
          <w:rFonts w:ascii="Tahoma" w:eastAsia="Calibri" w:hAnsi="Tahoma" w:cs="Tahoma"/>
          <w:sz w:val="22"/>
          <w:szCs w:val="22"/>
          <w:lang w:eastAsia="en-US"/>
        </w:rPr>
        <w:t xml:space="preserve">доля года, рассчитанная с учетом указанного в эмиссионных документах соглашения об учете дней для купонного платежа для периода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[</m:t>
        </m:r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  <m:r>
          <w:rPr>
            <w:rFonts w:ascii="Cambria Math" w:eastAsia="Calibri" w:hAnsi="Cambria Math" w:cs="Tahoma"/>
            <w:sz w:val="22"/>
            <w:szCs w:val="22"/>
            <w:lang w:eastAsia="en-US"/>
          </w:rPr>
          <m:t>,</m:t>
        </m:r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i-1</m:t>
            </m:r>
          </m:sub>
        </m:sSub>
        <m:r>
          <w:rPr>
            <w:rFonts w:ascii="Cambria Math" w:eastAsia="Calibri" w:hAnsi="Cambria Math" w:cs="Tahoma"/>
            <w:sz w:val="22"/>
            <w:szCs w:val="22"/>
            <w:lang w:eastAsia="en-US"/>
          </w:rPr>
          <m:t>]</m:t>
        </m:r>
      </m:oMath>
      <w:r>
        <w:rPr>
          <w:rFonts w:ascii="Tahoma" w:eastAsia="Calibri" w:hAnsi="Tahoma" w:cs="Tahoma"/>
          <w:sz w:val="22"/>
          <w:szCs w:val="22"/>
          <w:lang w:eastAsia="en-US"/>
        </w:rPr>
        <w:t>.</w:t>
      </w:r>
    </w:p>
    <w:p w14:paraId="6334083D" w14:textId="77777777" w:rsidR="004E0D61" w:rsidRDefault="00943C17">
      <w:pPr>
        <w:pStyle w:val="a5"/>
        <w:numPr>
          <w:ilvl w:val="2"/>
          <w:numId w:val="1"/>
        </w:numPr>
        <w:spacing w:after="120" w:line="276" w:lineRule="auto"/>
        <w:contextualSpacing w:val="0"/>
        <w:rPr>
          <w:rFonts w:ascii="Tahoma" w:eastAsia="Calibri" w:hAnsi="Tahoma" w:cs="Tahoma"/>
          <w:sz w:val="22"/>
          <w:szCs w:val="22"/>
          <w:lang w:eastAsia="en-US"/>
        </w:rPr>
        <w:pPrChange w:id="99" w:author="Шевчук Андрей Григорьевич" w:date="2019-08-12T19:37:00Z">
          <w:pPr>
            <w:pStyle w:val="a5"/>
            <w:numPr>
              <w:ilvl w:val="1"/>
              <w:numId w:val="1"/>
            </w:numPr>
            <w:spacing w:after="120" w:line="276" w:lineRule="auto"/>
            <w:ind w:left="0" w:firstLine="0"/>
            <w:contextualSpacing w:val="0"/>
          </w:pPr>
        </w:pPrChange>
      </w:pPr>
      <w:r>
        <w:rPr>
          <w:rFonts w:ascii="Tahoma" w:eastAsia="Calibri" w:hAnsi="Tahoma" w:cs="Tahoma"/>
          <w:sz w:val="22"/>
          <w:szCs w:val="22"/>
          <w:lang w:eastAsia="en-US"/>
        </w:rPr>
        <w:t>Купонный</w:t>
      </w:r>
      <w:r w:rsidR="004E0D61">
        <w:rPr>
          <w:rFonts w:ascii="Tahoma" w:eastAsia="Calibri" w:hAnsi="Tahoma" w:cs="Tahoma"/>
          <w:sz w:val="22"/>
          <w:szCs w:val="22"/>
          <w:lang w:eastAsia="en-US"/>
        </w:rPr>
        <w:t xml:space="preserve"> платеж для </w:t>
      </w:r>
      <w:r>
        <w:rPr>
          <w:rFonts w:ascii="Tahoma" w:eastAsia="Calibri" w:hAnsi="Tahoma" w:cs="Tahoma"/>
          <w:sz w:val="22"/>
          <w:szCs w:val="22"/>
          <w:lang w:eastAsia="en-US"/>
        </w:rPr>
        <w:t>ИЦБ с переменной ставкой купона</w:t>
      </w:r>
    </w:p>
    <w:p w14:paraId="5E2D0551" w14:textId="156EF35C" w:rsidR="0011081D" w:rsidRPr="00472712" w:rsidRDefault="00643AE6" w:rsidP="004E0D61">
      <w:pPr>
        <w:pStyle w:val="a5"/>
        <w:spacing w:after="0" w:line="276" w:lineRule="auto"/>
        <w:ind w:left="0" w:firstLine="0"/>
        <w:contextualSpacing w:val="0"/>
        <w:rPr>
          <w:rFonts w:ascii="Tahoma" w:eastAsia="Calibri" w:hAnsi="Tahoma" w:cs="Tahoma"/>
          <w:sz w:val="22"/>
          <w:szCs w:val="22"/>
          <w:lang w:eastAsia="en-US"/>
        </w:rPr>
      </w:pPr>
      <w:r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Если </w:t>
      </w:r>
      <w:r w:rsidR="005525CA">
        <w:rPr>
          <w:rFonts w:ascii="Tahoma" w:eastAsia="Calibri" w:hAnsi="Tahoma" w:cs="Tahoma"/>
          <w:sz w:val="22"/>
          <w:szCs w:val="22"/>
          <w:lang w:eastAsia="en-US"/>
        </w:rPr>
        <w:t xml:space="preserve">ставка </w:t>
      </w:r>
      <w:r w:rsidRPr="00472712">
        <w:rPr>
          <w:rFonts w:ascii="Tahoma" w:eastAsia="Calibri" w:hAnsi="Tahoma" w:cs="Tahoma"/>
          <w:sz w:val="22"/>
          <w:szCs w:val="22"/>
          <w:lang w:eastAsia="en-US"/>
        </w:rPr>
        <w:t>купон</w:t>
      </w:r>
      <w:r w:rsidR="005525CA">
        <w:rPr>
          <w:rFonts w:ascii="Tahoma" w:eastAsia="Calibri" w:hAnsi="Tahoma" w:cs="Tahoma"/>
          <w:sz w:val="22"/>
          <w:szCs w:val="22"/>
          <w:lang w:eastAsia="en-US"/>
        </w:rPr>
        <w:t>а</w:t>
      </w:r>
      <w:r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5525CA">
        <w:rPr>
          <w:rFonts w:ascii="Tahoma" w:eastAsia="Calibri" w:hAnsi="Tahoma" w:cs="Tahoma"/>
          <w:sz w:val="22"/>
          <w:szCs w:val="22"/>
          <w:lang w:eastAsia="en-US"/>
        </w:rPr>
        <w:t xml:space="preserve">по ИЦБ </w:t>
      </w:r>
      <w:r w:rsidRPr="00472712">
        <w:rPr>
          <w:rFonts w:ascii="Tahoma" w:eastAsia="Calibri" w:hAnsi="Tahoma" w:cs="Tahoma"/>
          <w:sz w:val="22"/>
          <w:szCs w:val="22"/>
          <w:lang w:eastAsia="en-US"/>
        </w:rPr>
        <w:t>не фиксирован</w:t>
      </w:r>
      <w:r w:rsidR="006A5F27">
        <w:rPr>
          <w:rFonts w:ascii="Tahoma" w:eastAsia="Calibri" w:hAnsi="Tahoma" w:cs="Tahoma"/>
          <w:sz w:val="22"/>
          <w:szCs w:val="22"/>
          <w:lang w:eastAsia="en-US"/>
        </w:rPr>
        <w:t xml:space="preserve">а и </w:t>
      </w:r>
      <w:r w:rsidR="005525CA">
        <w:rPr>
          <w:rFonts w:ascii="Tahoma" w:eastAsia="Calibri" w:hAnsi="Tahoma" w:cs="Tahoma"/>
          <w:sz w:val="22"/>
          <w:szCs w:val="22"/>
          <w:lang w:eastAsia="en-US"/>
        </w:rPr>
        <w:t xml:space="preserve">является сквозной, то купонные платежи </w:t>
      </w:r>
      <w:r w:rsidR="0011081D" w:rsidRPr="00472712">
        <w:rPr>
          <w:rFonts w:ascii="Tahoma" w:eastAsia="Calibri" w:hAnsi="Tahoma" w:cs="Tahoma"/>
          <w:sz w:val="22"/>
          <w:szCs w:val="22"/>
          <w:lang w:eastAsia="en-US"/>
        </w:rPr>
        <w:t>состо</w:t>
      </w:r>
      <w:r w:rsidR="005525CA">
        <w:rPr>
          <w:rFonts w:ascii="Tahoma" w:eastAsia="Calibri" w:hAnsi="Tahoma" w:cs="Tahoma"/>
          <w:sz w:val="22"/>
          <w:szCs w:val="22"/>
          <w:lang w:eastAsia="en-US"/>
        </w:rPr>
        <w:t>я</w:t>
      </w:r>
      <w:r w:rsidR="0011081D" w:rsidRPr="00472712">
        <w:rPr>
          <w:rFonts w:ascii="Tahoma" w:eastAsia="Calibri" w:hAnsi="Tahoma" w:cs="Tahoma"/>
          <w:sz w:val="22"/>
          <w:szCs w:val="22"/>
          <w:lang w:eastAsia="en-US"/>
        </w:rPr>
        <w:t>т из денежных средств, поступивших от включенн</w:t>
      </w:r>
      <w:r w:rsidR="005525CA">
        <w:rPr>
          <w:rFonts w:ascii="Tahoma" w:eastAsia="Calibri" w:hAnsi="Tahoma" w:cs="Tahoma"/>
          <w:sz w:val="22"/>
          <w:szCs w:val="22"/>
          <w:lang w:eastAsia="en-US"/>
        </w:rPr>
        <w:t>ых</w:t>
      </w:r>
      <w:r w:rsidR="0011081D"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в состав ипотечного покрытия </w:t>
      </w:r>
      <w:r w:rsidR="005525CA">
        <w:rPr>
          <w:rFonts w:ascii="Tahoma" w:eastAsia="Calibri" w:hAnsi="Tahoma" w:cs="Tahoma"/>
          <w:sz w:val="22"/>
          <w:szCs w:val="22"/>
          <w:lang w:eastAsia="en-US"/>
        </w:rPr>
        <w:t xml:space="preserve">закладных </w:t>
      </w:r>
      <w:r w:rsidR="0011081D" w:rsidRPr="00472712">
        <w:rPr>
          <w:rFonts w:ascii="Tahoma" w:eastAsia="Calibri" w:hAnsi="Tahoma" w:cs="Tahoma"/>
          <w:sz w:val="22"/>
          <w:szCs w:val="22"/>
          <w:lang w:eastAsia="en-US"/>
        </w:rPr>
        <w:t>в счет уплаты процентов по закладным, а также средств, не относящихся к погашению основной суммы долга</w:t>
      </w:r>
      <w:r w:rsidR="005525CA">
        <w:rPr>
          <w:rFonts w:ascii="Tahoma" w:eastAsia="Calibri" w:hAnsi="Tahoma" w:cs="Tahoma"/>
          <w:sz w:val="22"/>
          <w:szCs w:val="22"/>
          <w:lang w:eastAsia="en-US"/>
        </w:rPr>
        <w:t>.</w:t>
      </w:r>
      <w:r w:rsidR="0011081D"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5525CA">
        <w:rPr>
          <w:rFonts w:ascii="Tahoma" w:eastAsia="Calibri" w:hAnsi="Tahoma" w:cs="Tahoma"/>
          <w:sz w:val="22"/>
          <w:szCs w:val="22"/>
          <w:lang w:eastAsia="en-US"/>
        </w:rPr>
        <w:t>В</w:t>
      </w:r>
      <w:r w:rsidR="0011081D"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еличина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C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 w:rsidR="00F750D8"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полагается равной разности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 w:rsidR="00F750D8"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и величины переменных расходов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 w:rsidR="008D46F8">
        <w:rPr>
          <w:rFonts w:ascii="Tahoma" w:eastAsia="Calibri" w:hAnsi="Tahoma" w:cs="Tahoma"/>
          <w:sz w:val="22"/>
          <w:szCs w:val="22"/>
          <w:lang w:eastAsia="en-US"/>
        </w:rPr>
        <w:t xml:space="preserve">, умноженной на номинал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Nom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i-1</m:t>
            </m:r>
          </m:sub>
        </m:sSub>
      </m:oMath>
      <w:r w:rsidRPr="00472712">
        <w:rPr>
          <w:rFonts w:ascii="Tahoma" w:eastAsia="Calibri" w:hAnsi="Tahoma" w:cs="Tahoma"/>
          <w:sz w:val="22"/>
          <w:szCs w:val="22"/>
          <w:lang w:eastAsia="en-US"/>
        </w:rPr>
        <w:t>:</w:t>
      </w:r>
    </w:p>
    <w:p w14:paraId="0031E99E" w14:textId="77777777" w:rsidR="003E32E5" w:rsidRPr="00472712" w:rsidRDefault="00CC00E0" w:rsidP="00A255F5">
      <w:pPr>
        <w:spacing w:before="120" w:after="120" w:line="276" w:lineRule="auto"/>
        <w:ind w:firstLine="0"/>
        <w:rPr>
          <w:rFonts w:ascii="Tahoma" w:eastAsia="Calibri" w:hAnsi="Tahoma" w:cs="Tahoma"/>
          <w:i/>
          <w:sz w:val="22"/>
          <w:szCs w:val="22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C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-</m:t>
          </m:r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Nom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i-1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×</m:t>
          </m:r>
          <m:f>
            <m:f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val="en-US" w:eastAsia="en-US"/>
                    </w:rPr>
                    <m:t>V</m:t>
                  </m: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val="en-US" w:eastAsia="en-US"/>
                    </w:rPr>
                    <m:t>i</m:t>
                  </m:r>
                </m:sub>
              </m:sSub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num>
            <m:den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100</m:t>
              </m:r>
            </m:den>
          </m:f>
          <m:r>
            <w:rPr>
              <w:rFonts w:ascii="Cambria Math" w:eastAsia="Calibri" w:hAnsi="Cambria Math" w:cs="Tahoma"/>
              <w:sz w:val="22"/>
              <w:szCs w:val="22"/>
              <w:lang w:val="en-US" w:eastAsia="en-US"/>
            </w:rPr>
            <m:t>.</m:t>
          </m:r>
        </m:oMath>
      </m:oMathPara>
    </w:p>
    <w:p w14:paraId="15DC092D" w14:textId="77777777" w:rsidR="005F47E9" w:rsidRDefault="005F47E9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 xml:space="preserve">При этом величина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</m:t>
            </m:r>
          </m:sub>
        </m:sSub>
      </m:oMath>
      <w:r>
        <w:rPr>
          <w:rFonts w:ascii="Tahoma" w:eastAsia="Calibri" w:hAnsi="Tahoma" w:cs="Tahoma"/>
          <w:sz w:val="22"/>
          <w:szCs w:val="22"/>
          <w:lang w:eastAsia="en-US"/>
        </w:rPr>
        <w:t xml:space="preserve"> содержит в себе следующие расходы:</w:t>
      </w:r>
    </w:p>
    <w:p w14:paraId="3558AE5C" w14:textId="06EBB87A" w:rsidR="005F47E9" w:rsidRDefault="005F47E9" w:rsidP="00A255F5">
      <w:pPr>
        <w:pStyle w:val="a5"/>
        <w:numPr>
          <w:ilvl w:val="0"/>
          <w:numId w:val="6"/>
        </w:numPr>
        <w:spacing w:after="0" w:line="276" w:lineRule="auto"/>
        <w:contextualSpacing w:val="0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 xml:space="preserve">Регулярные расходы на оплату вознаграждения Поручителя за </w:t>
      </w:r>
      <w:r w:rsidRPr="005039CB">
        <w:rPr>
          <w:rFonts w:ascii="Tahoma" w:eastAsia="Calibri" w:hAnsi="Tahoma" w:cs="Tahoma"/>
          <w:sz w:val="22"/>
          <w:szCs w:val="22"/>
          <w:lang w:eastAsia="en-US"/>
        </w:rPr>
        <w:t>предостав</w:t>
      </w:r>
      <w:r w:rsidRPr="00481373">
        <w:rPr>
          <w:rFonts w:ascii="Tahoma" w:eastAsia="Calibri" w:hAnsi="Tahoma" w:cs="Tahoma"/>
          <w:sz w:val="22"/>
          <w:szCs w:val="22"/>
          <w:lang w:eastAsia="en-US"/>
        </w:rPr>
        <w:t>ленное поручительство в пользу в</w:t>
      </w:r>
      <w:r w:rsidRPr="005039CB">
        <w:rPr>
          <w:rFonts w:ascii="Tahoma" w:eastAsia="Calibri" w:hAnsi="Tahoma" w:cs="Tahoma"/>
          <w:sz w:val="22"/>
          <w:szCs w:val="22"/>
          <w:lang w:eastAsia="en-US"/>
        </w:rPr>
        <w:t xml:space="preserve">ладельцев </w:t>
      </w:r>
      <w:r>
        <w:rPr>
          <w:rFonts w:ascii="Tahoma" w:eastAsia="Calibri" w:hAnsi="Tahoma" w:cs="Tahoma"/>
          <w:sz w:val="22"/>
          <w:szCs w:val="22"/>
          <w:lang w:eastAsia="en-US"/>
        </w:rPr>
        <w:t>ИЦБ</w:t>
      </w:r>
      <w:r w:rsidRPr="005039CB">
        <w:rPr>
          <w:rFonts w:ascii="Tahoma" w:eastAsia="Calibri" w:hAnsi="Tahoma" w:cs="Tahoma"/>
          <w:sz w:val="22"/>
          <w:szCs w:val="22"/>
          <w:lang w:eastAsia="en-US"/>
        </w:rPr>
        <w:t xml:space="preserve"> в соответствии с договором о предоставлении поручительства, заключенным между Поручителе</w:t>
      </w:r>
      <w:r w:rsidRPr="00481373">
        <w:rPr>
          <w:rFonts w:ascii="Tahoma" w:eastAsia="Calibri" w:hAnsi="Tahoma" w:cs="Tahoma"/>
          <w:sz w:val="22"/>
          <w:szCs w:val="22"/>
          <w:lang w:eastAsia="en-US"/>
        </w:rPr>
        <w:t>м и эмитентом ИЦБ</w:t>
      </w:r>
      <w:r w:rsidR="00A14731" w:rsidRPr="00A14731">
        <w:rPr>
          <w:rFonts w:ascii="Tahoma" w:eastAsia="Calibri" w:hAnsi="Tahoma" w:cs="Tahoma"/>
          <w:sz w:val="22"/>
          <w:szCs w:val="22"/>
          <w:lang w:eastAsia="en-US"/>
        </w:rPr>
        <w:t>,</w:t>
      </w:r>
    </w:p>
    <w:p w14:paraId="2625CB4F" w14:textId="041F0DEB" w:rsidR="005F47E9" w:rsidRPr="00472712" w:rsidRDefault="005F47E9" w:rsidP="00A255F5">
      <w:pPr>
        <w:pStyle w:val="a5"/>
        <w:numPr>
          <w:ilvl w:val="0"/>
          <w:numId w:val="6"/>
        </w:numPr>
        <w:spacing w:before="120" w:after="120" w:line="276" w:lineRule="auto"/>
        <w:ind w:left="714" w:hanging="357"/>
        <w:contextualSpacing w:val="0"/>
        <w:rPr>
          <w:rFonts w:ascii="Tahoma" w:eastAsia="Calibri" w:hAnsi="Tahoma" w:cs="Tahoma"/>
          <w:sz w:val="22"/>
          <w:szCs w:val="22"/>
          <w:lang w:eastAsia="en-US"/>
        </w:rPr>
      </w:pPr>
      <w:r w:rsidRPr="004D66BF">
        <w:rPr>
          <w:rFonts w:ascii="Tahoma" w:eastAsia="Calibri" w:hAnsi="Tahoma" w:cs="Tahoma"/>
          <w:sz w:val="22"/>
          <w:szCs w:val="22"/>
          <w:lang w:eastAsia="en-US"/>
        </w:rPr>
        <w:t xml:space="preserve">Регулярные расходы на оплату услуг сервисного агента, резервного сервисного агента в отношении закладных, входящих в Ипотечное покрытие ИЦБ, в соответствии с договором оказания </w:t>
      </w:r>
      <w:r w:rsidR="00A14731">
        <w:rPr>
          <w:rFonts w:ascii="Tahoma" w:eastAsia="Calibri" w:hAnsi="Tahoma" w:cs="Tahoma"/>
          <w:sz w:val="22"/>
          <w:szCs w:val="22"/>
          <w:lang w:eastAsia="en-US"/>
        </w:rPr>
        <w:t>услуг по обслуживанию закладных.</w:t>
      </w:r>
    </w:p>
    <w:p w14:paraId="12F5511F" w14:textId="77777777" w:rsidR="005F47E9" w:rsidRPr="00472712" w:rsidRDefault="005525CA" w:rsidP="00A255F5">
      <w:pPr>
        <w:spacing w:after="12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 xml:space="preserve">В рамках Конвенции </w:t>
      </w:r>
      <w:r w:rsidR="005F47E9"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величина расходов 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принимается равной </w:t>
      </w:r>
      <w:r w:rsidR="005F47E9"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в точности максимальной допустимой величине </w:t>
      </w:r>
      <w:r>
        <w:rPr>
          <w:rFonts w:ascii="Tahoma" w:eastAsia="Calibri" w:hAnsi="Tahoma" w:cs="Tahoma"/>
          <w:sz w:val="22"/>
          <w:szCs w:val="22"/>
          <w:lang w:eastAsia="en-US"/>
        </w:rPr>
        <w:t>расходов эмитента в каждом</w:t>
      </w:r>
      <w:r w:rsidR="005F47E9"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расчетно</w:t>
      </w:r>
      <w:r>
        <w:rPr>
          <w:rFonts w:ascii="Tahoma" w:eastAsia="Calibri" w:hAnsi="Tahoma" w:cs="Tahoma"/>
          <w:sz w:val="22"/>
          <w:szCs w:val="22"/>
          <w:lang w:eastAsia="en-US"/>
        </w:rPr>
        <w:t>м</w:t>
      </w:r>
      <w:r w:rsidR="005F47E9"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период</w:t>
      </w:r>
      <w:r>
        <w:rPr>
          <w:rFonts w:ascii="Tahoma" w:eastAsia="Calibri" w:hAnsi="Tahoma" w:cs="Tahoma"/>
          <w:sz w:val="22"/>
          <w:szCs w:val="22"/>
          <w:lang w:eastAsia="en-US"/>
        </w:rPr>
        <w:t>е</w:t>
      </w:r>
      <w:r w:rsidR="005F47E9"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, указанной в условиях эмиссии </w:t>
      </w:r>
      <w:r>
        <w:rPr>
          <w:rFonts w:ascii="Tahoma" w:eastAsia="Calibri" w:hAnsi="Tahoma" w:cs="Tahoma"/>
          <w:sz w:val="22"/>
          <w:szCs w:val="22"/>
          <w:lang w:eastAsia="en-US"/>
        </w:rPr>
        <w:t>ИЦБ</w:t>
      </w:r>
      <w:r w:rsidR="005F47E9" w:rsidRPr="00472712">
        <w:rPr>
          <w:rFonts w:ascii="Tahoma" w:eastAsia="Calibri" w:hAnsi="Tahoma" w:cs="Tahoma"/>
          <w:sz w:val="22"/>
          <w:szCs w:val="22"/>
          <w:lang w:eastAsia="en-US"/>
        </w:rPr>
        <w:t>.</w:t>
      </w:r>
    </w:p>
    <w:p w14:paraId="6835C74F" w14:textId="77777777" w:rsidR="004E0D61" w:rsidRDefault="00943C17">
      <w:pPr>
        <w:pStyle w:val="a5"/>
        <w:numPr>
          <w:ilvl w:val="2"/>
          <w:numId w:val="1"/>
        </w:numPr>
        <w:spacing w:after="120" w:line="276" w:lineRule="auto"/>
        <w:contextualSpacing w:val="0"/>
        <w:rPr>
          <w:rFonts w:ascii="Tahoma" w:eastAsia="Calibri" w:hAnsi="Tahoma" w:cs="Tahoma"/>
          <w:sz w:val="22"/>
          <w:szCs w:val="22"/>
          <w:lang w:eastAsia="en-US"/>
        </w:rPr>
        <w:pPrChange w:id="100" w:author="Шевчук Андрей Григорьевич" w:date="2019-08-12T19:37:00Z">
          <w:pPr>
            <w:pStyle w:val="a5"/>
            <w:numPr>
              <w:ilvl w:val="1"/>
              <w:numId w:val="1"/>
            </w:numPr>
            <w:spacing w:after="120" w:line="276" w:lineRule="auto"/>
            <w:ind w:left="0" w:firstLine="0"/>
            <w:contextualSpacing w:val="0"/>
          </w:pPr>
        </w:pPrChange>
      </w:pPr>
      <w:r>
        <w:rPr>
          <w:rFonts w:ascii="Tahoma" w:eastAsia="Calibri" w:hAnsi="Tahoma" w:cs="Tahoma"/>
          <w:sz w:val="22"/>
          <w:szCs w:val="22"/>
          <w:lang w:eastAsia="en-US"/>
        </w:rPr>
        <w:t>Д</w:t>
      </w:r>
      <w:r w:rsidR="004E0D61">
        <w:rPr>
          <w:rFonts w:ascii="Tahoma" w:eastAsia="Calibri" w:hAnsi="Tahoma" w:cs="Tahoma"/>
          <w:sz w:val="22"/>
          <w:szCs w:val="22"/>
          <w:lang w:eastAsia="en-US"/>
        </w:rPr>
        <w:t>енежн</w:t>
      </w:r>
      <w:r>
        <w:rPr>
          <w:rFonts w:ascii="Tahoma" w:eastAsia="Calibri" w:hAnsi="Tahoma" w:cs="Tahoma"/>
          <w:sz w:val="22"/>
          <w:szCs w:val="22"/>
          <w:lang w:eastAsia="en-US"/>
        </w:rPr>
        <w:t>ый</w:t>
      </w:r>
      <w:r w:rsidR="004E0D61">
        <w:rPr>
          <w:rFonts w:ascii="Tahoma" w:eastAsia="Calibri" w:hAnsi="Tahoma" w:cs="Tahoma"/>
          <w:sz w:val="22"/>
          <w:szCs w:val="22"/>
          <w:lang w:eastAsia="en-US"/>
        </w:rPr>
        <w:t xml:space="preserve"> поток</w:t>
      </w:r>
    </w:p>
    <w:p w14:paraId="722C129D" w14:textId="77777777" w:rsidR="004C7429" w:rsidRPr="00472712" w:rsidRDefault="00912832" w:rsidP="004E0D61">
      <w:pPr>
        <w:pStyle w:val="a5"/>
        <w:spacing w:after="0" w:line="276" w:lineRule="auto"/>
        <w:ind w:left="0" w:firstLine="0"/>
        <w:contextualSpacing w:val="0"/>
        <w:rPr>
          <w:rFonts w:ascii="Tahoma" w:eastAsia="Calibri" w:hAnsi="Tahoma" w:cs="Tahoma"/>
          <w:sz w:val="22"/>
          <w:szCs w:val="22"/>
          <w:lang w:eastAsia="en-US"/>
        </w:rPr>
      </w:pPr>
      <w:r w:rsidRPr="00472712">
        <w:rPr>
          <w:rFonts w:ascii="Tahoma" w:eastAsia="Calibri" w:hAnsi="Tahoma" w:cs="Tahoma"/>
          <w:sz w:val="22"/>
          <w:szCs w:val="22"/>
          <w:lang w:eastAsia="en-US"/>
        </w:rPr>
        <w:t>Д</w:t>
      </w:r>
      <w:r w:rsidR="004C7429" w:rsidRPr="00472712">
        <w:rPr>
          <w:rFonts w:ascii="Tahoma" w:eastAsia="Calibri" w:hAnsi="Tahoma" w:cs="Tahoma"/>
          <w:sz w:val="22"/>
          <w:szCs w:val="22"/>
          <w:lang w:eastAsia="en-US"/>
        </w:rPr>
        <w:t>ля вычисления денежного потока</w:t>
      </w:r>
      <w:r w:rsidR="00715E8B"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по ИЦБ</w:t>
      </w:r>
      <w:r w:rsidR="004C7429"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необходимо сложить погашение основного долга</w:t>
      </w:r>
      <w:r w:rsidR="002D78D4"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(плановое и досрочное)</w:t>
      </w:r>
      <w:r w:rsidR="00883DB6" w:rsidRPr="00472712">
        <w:rPr>
          <w:rFonts w:ascii="Tahoma" w:eastAsia="Calibri" w:hAnsi="Tahoma" w:cs="Tahoma"/>
          <w:sz w:val="22"/>
          <w:szCs w:val="22"/>
          <w:lang w:eastAsia="en-US"/>
        </w:rPr>
        <w:t>, сумму выкупленного дефолтного долга</w:t>
      </w:r>
      <w:r w:rsidR="004C7429" w:rsidRPr="00472712">
        <w:rPr>
          <w:rFonts w:ascii="Tahoma" w:eastAsia="Calibri" w:hAnsi="Tahoma" w:cs="Tahoma"/>
          <w:sz w:val="22"/>
          <w:szCs w:val="22"/>
          <w:lang w:eastAsia="en-US"/>
        </w:rPr>
        <w:t xml:space="preserve"> и купонный платеж:</w:t>
      </w:r>
    </w:p>
    <w:p w14:paraId="1FD306F9" w14:textId="77777777" w:rsidR="003E32E5" w:rsidRPr="00472712" w:rsidRDefault="00CC00E0" w:rsidP="00A255F5">
      <w:pPr>
        <w:spacing w:before="120" w:after="120" w:line="276" w:lineRule="auto"/>
        <w:ind w:firstLine="0"/>
        <w:rPr>
          <w:rFonts w:ascii="Tahoma" w:eastAsia="Calibri" w:hAnsi="Tahoma" w:cs="Tahoma"/>
          <w:i/>
          <w:sz w:val="22"/>
          <w:szCs w:val="22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CF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i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val="en-US" w:eastAsia="en-US"/>
            </w:rPr>
            <m:t>=</m:t>
          </m:r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F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+</m:t>
          </m:r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U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i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val="en-US" w:eastAsia="en-US"/>
            </w:rPr>
            <m:t>+</m:t>
          </m:r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D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i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val="en-US" w:eastAsia="en-US"/>
            </w:rPr>
            <m:t>+</m:t>
          </m:r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C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.</m:t>
          </m:r>
        </m:oMath>
      </m:oMathPara>
    </w:p>
    <w:p w14:paraId="7DBF54B2" w14:textId="77777777" w:rsidR="00FD5EA7" w:rsidRDefault="001726A7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lastRenderedPageBreak/>
        <w:t xml:space="preserve">При наличии </w:t>
      </w:r>
      <w:r w:rsidR="005525CA">
        <w:rPr>
          <w:rFonts w:ascii="Tahoma" w:eastAsia="Calibri" w:hAnsi="Tahoma" w:cs="Tahoma"/>
          <w:sz w:val="22"/>
          <w:szCs w:val="22"/>
          <w:lang w:eastAsia="en-US"/>
        </w:rPr>
        <w:t xml:space="preserve">опциона </w:t>
      </w:r>
      <w:r w:rsidR="005525CA">
        <w:rPr>
          <w:rFonts w:ascii="Tahoma" w:eastAsia="Calibri" w:hAnsi="Tahoma" w:cs="Tahoma"/>
          <w:sz w:val="22"/>
          <w:szCs w:val="22"/>
          <w:lang w:val="en-US" w:eastAsia="en-US"/>
        </w:rPr>
        <w:t>clean</w:t>
      </w:r>
      <w:r w:rsidR="005525CA" w:rsidRPr="005525CA">
        <w:rPr>
          <w:rFonts w:ascii="Tahoma" w:eastAsia="Calibri" w:hAnsi="Tahoma" w:cs="Tahoma"/>
          <w:sz w:val="22"/>
          <w:szCs w:val="22"/>
          <w:lang w:eastAsia="en-US"/>
        </w:rPr>
        <w:t>-</w:t>
      </w:r>
      <w:r w:rsidR="005525CA">
        <w:rPr>
          <w:rFonts w:ascii="Tahoma" w:eastAsia="Calibri" w:hAnsi="Tahoma" w:cs="Tahoma"/>
          <w:sz w:val="22"/>
          <w:szCs w:val="22"/>
          <w:lang w:val="en-US" w:eastAsia="en-US"/>
        </w:rPr>
        <w:t>up</w:t>
      </w:r>
      <w:r w:rsidR="005525CA" w:rsidRPr="005525CA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5525CA">
        <w:rPr>
          <w:rFonts w:ascii="Tahoma" w:eastAsia="Calibri" w:hAnsi="Tahoma" w:cs="Tahoma"/>
          <w:sz w:val="22"/>
          <w:szCs w:val="22"/>
          <w:lang w:val="en-US" w:eastAsia="en-US"/>
        </w:rPr>
        <w:t>call</w:t>
      </w:r>
      <w:r w:rsidR="005525CA" w:rsidRPr="005525CA">
        <w:rPr>
          <w:rFonts w:ascii="Tahoma" w:eastAsia="Calibri" w:hAnsi="Tahoma" w:cs="Tahoma"/>
          <w:sz w:val="22"/>
          <w:szCs w:val="22"/>
          <w:lang w:eastAsia="en-US"/>
        </w:rPr>
        <w:t xml:space="preserve">, </w:t>
      </w:r>
      <w:r w:rsidR="005525CA">
        <w:rPr>
          <w:rFonts w:ascii="Tahoma" w:eastAsia="Calibri" w:hAnsi="Tahoma" w:cs="Tahoma"/>
          <w:sz w:val="22"/>
          <w:szCs w:val="22"/>
          <w:lang w:eastAsia="en-US"/>
        </w:rPr>
        <w:t>в соответствии с которым эмитент имеет право на досрочное погашение облигаций при достижении остатком основного долга заданной доли от первонача</w:t>
      </w:r>
      <w:r w:rsidR="00161844">
        <w:rPr>
          <w:rFonts w:ascii="Tahoma" w:eastAsia="Calibri" w:hAnsi="Tahoma" w:cs="Tahoma"/>
          <w:sz w:val="22"/>
          <w:szCs w:val="22"/>
          <w:lang w:eastAsia="en-US"/>
        </w:rPr>
        <w:t>льного номинала</w:t>
      </w:r>
      <w:r w:rsidR="00A231A5">
        <w:rPr>
          <w:rFonts w:ascii="Tahoma" w:eastAsia="Calibri" w:hAnsi="Tahoma" w:cs="Tahoma"/>
          <w:sz w:val="22"/>
          <w:szCs w:val="22"/>
          <w:lang w:eastAsia="en-US"/>
        </w:rPr>
        <w:t xml:space="preserve"> в денежном выражении</w:t>
      </w:r>
      <w:r w:rsidR="005525CA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Nom</m:t>
            </m:r>
            <m:ctrlPr>
              <w:rPr>
                <w:rFonts w:ascii="Cambria Math" w:eastAsia="Calibri" w:hAnsi="Cambria Math" w:cs="Tahoma"/>
                <w:i/>
                <w:sz w:val="22"/>
                <w:szCs w:val="22"/>
                <w:lang w:val="en-US" w:eastAsia="en-US"/>
              </w:rPr>
            </m:ctrlP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initial</m:t>
            </m:r>
          </m:sub>
        </m:sSub>
      </m:oMath>
      <w:r w:rsidR="005525CA">
        <w:rPr>
          <w:rFonts w:ascii="Tahoma" w:eastAsia="Calibri" w:hAnsi="Tahoma" w:cs="Tahoma"/>
          <w:sz w:val="22"/>
          <w:szCs w:val="22"/>
          <w:lang w:eastAsia="en-US"/>
        </w:rPr>
        <w:t xml:space="preserve"> выпуска</w:t>
      </w:r>
      <w:r w:rsidR="005525CA" w:rsidRPr="005525CA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5525CA">
        <w:rPr>
          <w:rFonts w:ascii="Tahoma" w:eastAsia="Calibri" w:hAnsi="Tahoma" w:cs="Tahoma"/>
          <w:sz w:val="22"/>
          <w:szCs w:val="22"/>
          <w:lang w:eastAsia="en-US"/>
        </w:rPr>
        <w:t>(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параметр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CleanUp</m:t>
        </m:r>
      </m:oMath>
      <w:r w:rsidR="005525CA">
        <w:rPr>
          <w:rFonts w:ascii="Tahoma" w:eastAsia="Calibri" w:hAnsi="Tahoma" w:cs="Tahoma"/>
          <w:sz w:val="22"/>
          <w:szCs w:val="22"/>
          <w:lang w:eastAsia="en-US"/>
        </w:rPr>
        <w:t>)</w:t>
      </w:r>
      <w:r w:rsidRPr="001726A7">
        <w:rPr>
          <w:rFonts w:ascii="Tahoma" w:eastAsia="Calibri" w:hAnsi="Tahoma" w:cs="Tahoma"/>
          <w:sz w:val="22"/>
          <w:szCs w:val="22"/>
          <w:lang w:eastAsia="en-US"/>
        </w:rPr>
        <w:t>,</w:t>
      </w:r>
      <w:r w:rsidR="005525CA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>
        <w:rPr>
          <w:rFonts w:ascii="Tahoma" w:eastAsia="Calibri" w:hAnsi="Tahoma" w:cs="Tahoma"/>
          <w:sz w:val="22"/>
          <w:szCs w:val="22"/>
          <w:lang w:eastAsia="en-US"/>
        </w:rPr>
        <w:t>необходимо на каждом шаге построения денежных пото</w:t>
      </w:r>
      <w:r w:rsidR="00FD5EA7">
        <w:rPr>
          <w:rFonts w:ascii="Tahoma" w:eastAsia="Calibri" w:hAnsi="Tahoma" w:cs="Tahoma"/>
          <w:sz w:val="22"/>
          <w:szCs w:val="22"/>
          <w:lang w:eastAsia="en-US"/>
        </w:rPr>
        <w:t>ков проверять значение разности</w:t>
      </w:r>
    </w:p>
    <w:p w14:paraId="3021337D" w14:textId="77777777" w:rsidR="001726A7" w:rsidRDefault="00CC00E0" w:rsidP="00A255F5">
      <w:pPr>
        <w:spacing w:before="120" w:after="12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Nom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i-1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-</m:t>
          </m:r>
          <m:f>
            <m:f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CleanUp</m:t>
              </m:r>
            </m:num>
            <m:den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100</m:t>
              </m:r>
            </m:den>
          </m:f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×</m:t>
          </m:r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Nom</m:t>
              </m: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initial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val="en-US" w:eastAsia="en-US"/>
            </w:rPr>
            <m:t>.</m:t>
          </m:r>
        </m:oMath>
      </m:oMathPara>
    </w:p>
    <w:p w14:paraId="04C121F3" w14:textId="77777777" w:rsidR="001726A7" w:rsidRDefault="001726A7" w:rsidP="00A255F5">
      <w:pPr>
        <w:spacing w:after="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 xml:space="preserve">В случае, когда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Nom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i-1</m:t>
            </m:r>
          </m:sub>
        </m:sSub>
        <m:r>
          <w:rPr>
            <w:rFonts w:ascii="Cambria Math" w:eastAsia="Calibri" w:hAnsi="Cambria Math" w:cs="Tahoma"/>
            <w:sz w:val="22"/>
            <w:szCs w:val="22"/>
            <w:lang w:eastAsia="en-US"/>
          </w:rPr>
          <m:t>-</m:t>
        </m:r>
        <m:f>
          <m:f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CleanUp</m:t>
            </m:r>
          </m:num>
          <m:den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100</m:t>
            </m:r>
          </m:den>
        </m:f>
        <m:r>
          <w:rPr>
            <w:rFonts w:ascii="Cambria Math" w:eastAsia="Calibri" w:hAnsi="Cambria Math" w:cs="Tahoma"/>
            <w:sz w:val="22"/>
            <w:szCs w:val="22"/>
            <w:lang w:eastAsia="en-US"/>
          </w:rPr>
          <m:t>×</m:t>
        </m:r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Nom</m:t>
            </m: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initial</m:t>
            </m:r>
          </m:sub>
        </m:sSub>
        <m:r>
          <w:rPr>
            <w:rFonts w:ascii="Cambria Math" w:eastAsia="Calibri" w:hAnsi="Cambria Math" w:cs="Tahoma"/>
            <w:sz w:val="22"/>
            <w:szCs w:val="22"/>
            <w:lang w:eastAsia="en-US"/>
          </w:rPr>
          <m:t>&lt;0</m:t>
        </m:r>
      </m:oMath>
      <w:r w:rsidR="00FD5EA7">
        <w:rPr>
          <w:rFonts w:ascii="Tahoma" w:eastAsia="Calibri" w:hAnsi="Tahoma" w:cs="Tahoma"/>
          <w:sz w:val="22"/>
          <w:szCs w:val="22"/>
          <w:lang w:eastAsia="en-US"/>
        </w:rPr>
        <w:t>, н</w:t>
      </w:r>
      <w:proofErr w:type="spellStart"/>
      <w:r>
        <w:rPr>
          <w:rFonts w:ascii="Tahoma" w:eastAsia="Calibri" w:hAnsi="Tahoma" w:cs="Tahoma"/>
          <w:sz w:val="22"/>
          <w:szCs w:val="22"/>
          <w:lang w:eastAsia="en-US"/>
        </w:rPr>
        <w:t>еобходимо</w:t>
      </w:r>
      <w:proofErr w:type="spellEnd"/>
      <w:r>
        <w:rPr>
          <w:rFonts w:ascii="Tahoma" w:eastAsia="Calibri" w:hAnsi="Tahoma" w:cs="Tahoma"/>
          <w:sz w:val="22"/>
          <w:szCs w:val="22"/>
          <w:lang w:eastAsia="en-US"/>
        </w:rPr>
        <w:t xml:space="preserve"> изменить значения прогнозного и досрочного погашения</w:t>
      </w:r>
      <w:r w:rsidR="003D7540" w:rsidRPr="003D7540">
        <w:rPr>
          <w:rFonts w:ascii="Tahoma" w:eastAsia="Calibri" w:hAnsi="Tahoma" w:cs="Tahoma"/>
          <w:sz w:val="22"/>
          <w:szCs w:val="22"/>
          <w:lang w:eastAsia="en-US"/>
        </w:rPr>
        <w:t xml:space="preserve">, </w:t>
      </w:r>
      <w:r w:rsidR="003D7540">
        <w:rPr>
          <w:rFonts w:ascii="Tahoma" w:eastAsia="Calibri" w:hAnsi="Tahoma" w:cs="Tahoma"/>
          <w:sz w:val="22"/>
          <w:szCs w:val="22"/>
          <w:lang w:eastAsia="en-US"/>
        </w:rPr>
        <w:t xml:space="preserve">а также суммы долга, выкупленной </w:t>
      </w:r>
      <w:proofErr w:type="spellStart"/>
      <w:r w:rsidR="003D7540">
        <w:rPr>
          <w:rFonts w:ascii="Tahoma" w:eastAsia="Calibri" w:hAnsi="Tahoma" w:cs="Tahoma"/>
          <w:sz w:val="22"/>
          <w:szCs w:val="22"/>
          <w:lang w:eastAsia="en-US"/>
        </w:rPr>
        <w:t>оригинатором</w:t>
      </w:r>
      <w:proofErr w:type="spellEnd"/>
      <w:r w:rsidR="00E1538C">
        <w:rPr>
          <w:rFonts w:ascii="Tahoma" w:eastAsia="Calibri" w:hAnsi="Tahoma" w:cs="Tahoma"/>
          <w:sz w:val="22"/>
          <w:szCs w:val="22"/>
          <w:lang w:eastAsia="en-US"/>
        </w:rPr>
        <w:t>. А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именно</w:t>
      </w:r>
      <w:r w:rsidR="00E1538C">
        <w:rPr>
          <w:rFonts w:ascii="Tahoma" w:eastAsia="Calibri" w:hAnsi="Tahoma" w:cs="Tahoma"/>
          <w:sz w:val="22"/>
          <w:szCs w:val="22"/>
          <w:lang w:eastAsia="en-US"/>
        </w:rPr>
        <w:t>,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полагаем:</w:t>
      </w:r>
    </w:p>
    <w:p w14:paraId="00400B19" w14:textId="77777777" w:rsidR="003D7540" w:rsidRPr="001726A7" w:rsidRDefault="00CC00E0" w:rsidP="00A255F5">
      <w:pPr>
        <w:spacing w:before="120" w:after="12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F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Nom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i-1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 xml:space="preserve">, </m:t>
          </m:r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U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i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=0,</m:t>
          </m:r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D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i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=0.</m:t>
          </m:r>
        </m:oMath>
      </m:oMathPara>
    </w:p>
    <w:p w14:paraId="33F66AD1" w14:textId="77777777" w:rsidR="00F07BEB" w:rsidRDefault="001726A7" w:rsidP="00A255F5">
      <w:pPr>
        <w:spacing w:after="12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>При этом процентные купонные платежи и денежный поток вычисляются по стандартным формулам, с учетом указанных выше изменений.</w:t>
      </w:r>
      <w:r w:rsidR="00194754">
        <w:rPr>
          <w:rFonts w:ascii="Tahoma" w:eastAsia="Calibri" w:hAnsi="Tahoma" w:cs="Tahoma"/>
          <w:sz w:val="22"/>
          <w:szCs w:val="22"/>
          <w:lang w:eastAsia="en-US"/>
        </w:rPr>
        <w:t xml:space="preserve"> После выплаты прогнозного погашения, равного оставшейся сумме</w:t>
      </w:r>
      <w:r w:rsidR="00D4220B">
        <w:rPr>
          <w:rFonts w:ascii="Tahoma" w:eastAsia="Calibri" w:hAnsi="Tahoma" w:cs="Tahoma"/>
          <w:sz w:val="22"/>
          <w:szCs w:val="22"/>
          <w:lang w:eastAsia="en-US"/>
        </w:rPr>
        <w:t xml:space="preserve"> основного</w:t>
      </w:r>
      <w:r w:rsidR="00194754">
        <w:rPr>
          <w:rFonts w:ascii="Tahoma" w:eastAsia="Calibri" w:hAnsi="Tahoma" w:cs="Tahoma"/>
          <w:sz w:val="22"/>
          <w:szCs w:val="22"/>
          <w:lang w:eastAsia="en-US"/>
        </w:rPr>
        <w:t xml:space="preserve"> долга, расчет необходимо закончить ввиду полного погашения.</w:t>
      </w:r>
    </w:p>
    <w:p w14:paraId="0F6C9844" w14:textId="74A293D6" w:rsidR="00377AA1" w:rsidRDefault="00A5233D" w:rsidP="00A255F5">
      <w:pPr>
        <w:spacing w:after="200" w:line="276" w:lineRule="auto"/>
        <w:ind w:firstLine="0"/>
        <w:rPr>
          <w:ins w:id="101" w:author="Шевчук Андрей Григорьевич" w:date="2019-08-12T19:37:00Z"/>
          <w:rFonts w:ascii="Tahoma" w:eastAsia="Calibri" w:hAnsi="Tahoma" w:cs="Tahoma"/>
          <w:sz w:val="22"/>
          <w:lang w:eastAsia="en-US"/>
        </w:rPr>
      </w:pPr>
      <w:r>
        <w:rPr>
          <w:rFonts w:ascii="Tahoma" w:eastAsia="Calibri" w:hAnsi="Tahoma" w:cs="Tahoma"/>
          <w:sz w:val="22"/>
          <w:lang w:eastAsia="en-US"/>
        </w:rPr>
        <w:t xml:space="preserve">Расчет агрегированных метрик ипотечных покрытий </w:t>
      </w:r>
      <m:oMath>
        <m:r>
          <w:rPr>
            <w:rFonts w:ascii="Cambria Math" w:eastAsia="Calibri" w:hAnsi="Cambria Math" w:cs="Tahoma"/>
            <w:sz w:val="22"/>
            <w:lang w:eastAsia="en-US"/>
          </w:rPr>
          <m:t>WAC</m:t>
        </m:r>
      </m:oMath>
      <w:r w:rsidRPr="00A70E3F">
        <w:rPr>
          <w:rFonts w:ascii="Tahoma" w:eastAsia="Calibri" w:hAnsi="Tahoma" w:cs="Tahoma"/>
          <w:sz w:val="22"/>
          <w:lang w:eastAsia="en-US"/>
        </w:rPr>
        <w:t>,</w:t>
      </w:r>
      <w:r>
        <w:rPr>
          <w:rFonts w:ascii="Tahoma" w:eastAsia="Calibri" w:hAnsi="Tahoma" w:cs="Tahoma"/>
          <w:sz w:val="22"/>
          <w:lang w:eastAsia="en-US"/>
        </w:rPr>
        <w:t xml:space="preserve"> </w:t>
      </w:r>
      <m:oMath>
        <m:r>
          <w:rPr>
            <w:rFonts w:ascii="Cambria Math" w:eastAsia="Calibri" w:hAnsi="Cambria Math" w:cs="Tahoma"/>
            <w:sz w:val="22"/>
            <w:lang w:eastAsia="en-US"/>
          </w:rPr>
          <m:t>WAM</m:t>
        </m:r>
      </m:oMath>
      <w:r w:rsidR="0048682F">
        <w:rPr>
          <w:rFonts w:ascii="Tahoma" w:eastAsia="Calibri" w:hAnsi="Tahoma" w:cs="Tahoma"/>
          <w:sz w:val="22"/>
          <w:lang w:eastAsia="en-US"/>
        </w:rPr>
        <w:t>, а также</w:t>
      </w:r>
      <w:r>
        <w:rPr>
          <w:rFonts w:ascii="Tahoma" w:eastAsia="Calibri" w:hAnsi="Tahoma" w:cs="Tahoma"/>
          <w:sz w:val="22"/>
          <w:lang w:eastAsia="en-US"/>
        </w:rPr>
        <w:t xml:space="preserve"> статистики терминальных событий дефолта </w:t>
      </w:r>
      <w:r w:rsidR="0048682F">
        <w:rPr>
          <w:rFonts w:ascii="Tahoma" w:eastAsia="Calibri" w:hAnsi="Tahoma" w:cs="Tahoma"/>
          <w:sz w:val="22"/>
          <w:lang w:eastAsia="en-US"/>
        </w:rPr>
        <w:t>и досрочных</w:t>
      </w:r>
      <w:r>
        <w:rPr>
          <w:rFonts w:ascii="Tahoma" w:eastAsia="Calibri" w:hAnsi="Tahoma" w:cs="Tahoma"/>
          <w:sz w:val="22"/>
          <w:lang w:eastAsia="en-US"/>
        </w:rPr>
        <w:t xml:space="preserve"> погашени</w:t>
      </w:r>
      <w:r w:rsidR="0048682F">
        <w:rPr>
          <w:rFonts w:ascii="Tahoma" w:eastAsia="Calibri" w:hAnsi="Tahoma" w:cs="Tahoma"/>
          <w:sz w:val="22"/>
          <w:lang w:eastAsia="en-US"/>
        </w:rPr>
        <w:t>й</w:t>
      </w:r>
      <w:r>
        <w:rPr>
          <w:rFonts w:ascii="Tahoma" w:eastAsia="Calibri" w:hAnsi="Tahoma" w:cs="Tahoma"/>
          <w:sz w:val="22"/>
          <w:lang w:eastAsia="en-US"/>
        </w:rPr>
        <w:t xml:space="preserve"> производится на данных сервисн</w:t>
      </w:r>
      <w:r w:rsidR="00011D50">
        <w:rPr>
          <w:rFonts w:ascii="Tahoma" w:eastAsia="Calibri" w:hAnsi="Tahoma" w:cs="Tahoma"/>
          <w:sz w:val="22"/>
          <w:lang w:eastAsia="en-US"/>
        </w:rPr>
        <w:t>ых</w:t>
      </w:r>
      <w:r>
        <w:rPr>
          <w:rFonts w:ascii="Tahoma" w:eastAsia="Calibri" w:hAnsi="Tahoma" w:cs="Tahoma"/>
          <w:sz w:val="22"/>
          <w:lang w:eastAsia="en-US"/>
        </w:rPr>
        <w:t xml:space="preserve"> агент</w:t>
      </w:r>
      <w:r w:rsidR="00011D50">
        <w:rPr>
          <w:rFonts w:ascii="Tahoma" w:eastAsia="Calibri" w:hAnsi="Tahoma" w:cs="Tahoma"/>
          <w:sz w:val="22"/>
          <w:lang w:eastAsia="en-US"/>
        </w:rPr>
        <w:t>ов</w:t>
      </w:r>
      <w:r>
        <w:rPr>
          <w:rFonts w:ascii="Tahoma" w:eastAsia="Calibri" w:hAnsi="Tahoma" w:cs="Tahoma"/>
          <w:sz w:val="22"/>
          <w:lang w:eastAsia="en-US"/>
        </w:rPr>
        <w:t xml:space="preserve"> и</w:t>
      </w:r>
      <w:r w:rsidR="00011D50">
        <w:rPr>
          <w:rFonts w:ascii="Tahoma" w:eastAsia="Calibri" w:hAnsi="Tahoma" w:cs="Tahoma"/>
          <w:sz w:val="22"/>
          <w:lang w:eastAsia="en-US"/>
        </w:rPr>
        <w:t>ли, в случае отсутствия таковых,</w:t>
      </w:r>
      <w:r>
        <w:rPr>
          <w:rFonts w:ascii="Tahoma" w:eastAsia="Calibri" w:hAnsi="Tahoma" w:cs="Tahoma"/>
          <w:sz w:val="22"/>
          <w:lang w:eastAsia="en-US"/>
        </w:rPr>
        <w:t xml:space="preserve"> на данных реестров ипотечн</w:t>
      </w:r>
      <w:r w:rsidR="00011D50">
        <w:rPr>
          <w:rFonts w:ascii="Tahoma" w:eastAsia="Calibri" w:hAnsi="Tahoma" w:cs="Tahoma"/>
          <w:sz w:val="22"/>
          <w:lang w:eastAsia="en-US"/>
        </w:rPr>
        <w:t>ых</w:t>
      </w:r>
      <w:r>
        <w:rPr>
          <w:rFonts w:ascii="Tahoma" w:eastAsia="Calibri" w:hAnsi="Tahoma" w:cs="Tahoma"/>
          <w:sz w:val="22"/>
          <w:lang w:eastAsia="en-US"/>
        </w:rPr>
        <w:t xml:space="preserve"> покрыти</w:t>
      </w:r>
      <w:r w:rsidR="00011D50">
        <w:rPr>
          <w:rFonts w:ascii="Tahoma" w:eastAsia="Calibri" w:hAnsi="Tahoma" w:cs="Tahoma"/>
          <w:sz w:val="22"/>
          <w:lang w:eastAsia="en-US"/>
        </w:rPr>
        <w:t>й, раскрываемых эмитентами ИЦБ.</w:t>
      </w:r>
    </w:p>
    <w:p w14:paraId="4A4C0038" w14:textId="77777777" w:rsidR="00461C35" w:rsidRPr="009F403D" w:rsidRDefault="00461C35" w:rsidP="00461C35">
      <w:pPr>
        <w:pStyle w:val="a5"/>
        <w:numPr>
          <w:ilvl w:val="1"/>
          <w:numId w:val="1"/>
        </w:numPr>
        <w:spacing w:after="120" w:line="276" w:lineRule="auto"/>
        <w:ind w:left="0" w:firstLine="0"/>
        <w:contextualSpacing w:val="0"/>
        <w:rPr>
          <w:ins w:id="102" w:author="Шевчук Андрей Григорьевич" w:date="2019-08-12T19:37:00Z"/>
          <w:rFonts w:ascii="Tahoma" w:eastAsia="Calibri" w:hAnsi="Tahoma" w:cs="Tahoma"/>
          <w:sz w:val="22"/>
          <w:lang w:eastAsia="en-US"/>
        </w:rPr>
      </w:pPr>
      <w:ins w:id="103" w:author="Шевчук Андрей Григорьевич" w:date="2019-08-12T19:37:00Z">
        <w:r w:rsidRPr="009F403D">
          <w:rPr>
            <w:rFonts w:ascii="Tahoma" w:eastAsia="Calibri" w:hAnsi="Tahoma" w:cs="Tahoma"/>
            <w:sz w:val="22"/>
            <w:lang w:eastAsia="en-US"/>
          </w:rPr>
          <w:t>Старшие классы ИЦБ, имеющие первый приоритет погашения</w:t>
        </w:r>
      </w:ins>
    </w:p>
    <w:p w14:paraId="60B12F45" w14:textId="77777777" w:rsidR="00461C35" w:rsidRDefault="00461C35" w:rsidP="00461C35">
      <w:pPr>
        <w:pStyle w:val="a5"/>
        <w:numPr>
          <w:ilvl w:val="2"/>
          <w:numId w:val="1"/>
        </w:numPr>
        <w:spacing w:after="120" w:line="276" w:lineRule="auto"/>
        <w:contextualSpacing w:val="0"/>
        <w:rPr>
          <w:ins w:id="104" w:author="Шевчук Андрей Григорьевич" w:date="2019-08-12T19:37:00Z"/>
          <w:rFonts w:ascii="Tahoma" w:eastAsia="Calibri" w:hAnsi="Tahoma" w:cs="Tahoma"/>
          <w:sz w:val="22"/>
          <w:lang w:eastAsia="en-US"/>
        </w:rPr>
      </w:pPr>
      <w:proofErr w:type="spellStart"/>
      <w:ins w:id="105" w:author="Шевчук Андрей Григорьевич" w:date="2019-08-12T19:37:00Z">
        <w:r>
          <w:rPr>
            <w:rFonts w:ascii="Tahoma" w:eastAsia="Calibri" w:hAnsi="Tahoma" w:cs="Tahoma"/>
            <w:sz w:val="22"/>
            <w:lang w:eastAsia="en-US"/>
          </w:rPr>
          <w:t>Аннуитетная</w:t>
        </w:r>
        <w:proofErr w:type="spellEnd"/>
        <w:r>
          <w:rPr>
            <w:rFonts w:ascii="Tahoma" w:eastAsia="Calibri" w:hAnsi="Tahoma" w:cs="Tahoma"/>
            <w:sz w:val="22"/>
            <w:lang w:eastAsia="en-US"/>
          </w:rPr>
          <w:t xml:space="preserve"> формула</w:t>
        </w:r>
      </w:ins>
    </w:p>
    <w:p w14:paraId="086F5C7C" w14:textId="471D8782" w:rsidR="00461C35" w:rsidRDefault="00461C35" w:rsidP="00461C35">
      <w:pPr>
        <w:spacing w:after="120" w:line="276" w:lineRule="auto"/>
        <w:ind w:firstLine="0"/>
        <w:rPr>
          <w:ins w:id="106" w:author="Шевчук Андрей Григорьевич" w:date="2019-08-12T19:37:00Z"/>
          <w:rFonts w:ascii="Tahoma" w:eastAsia="Calibri" w:hAnsi="Tahoma" w:cs="Tahoma"/>
          <w:sz w:val="22"/>
          <w:lang w:eastAsia="en-US"/>
        </w:rPr>
      </w:pPr>
      <w:ins w:id="107" w:author="Шевчук Андрей Григорьевич" w:date="2019-08-12T19:37:00Z">
        <w:r>
          <w:rPr>
            <w:rFonts w:ascii="Tahoma" w:eastAsia="Calibri" w:hAnsi="Tahoma" w:cs="Tahoma"/>
            <w:sz w:val="22"/>
            <w:lang w:eastAsia="en-US"/>
          </w:rPr>
          <w:t>Аналогично однотраншевым выпускам с поручительством</w:t>
        </w:r>
      </w:ins>
      <w:ins w:id="108" w:author="Артименя Дмитрий Николаевич" w:date="2019-08-13T15:53:00Z">
        <w:r w:rsidR="00F06F7B">
          <w:rPr>
            <w:rFonts w:ascii="Tahoma" w:eastAsia="Calibri" w:hAnsi="Tahoma" w:cs="Tahoma"/>
            <w:sz w:val="22"/>
            <w:lang w:eastAsia="en-US"/>
          </w:rPr>
          <w:t xml:space="preserve"> </w:t>
        </w:r>
      </w:ins>
      <w:ins w:id="109" w:author="Шевчук Андрей Григорьевич" w:date="2019-08-12T19:37:00Z">
        <w:del w:id="110" w:author="Артименя Дмитрий Николаевич" w:date="2019-08-13T15:53:00Z">
          <w:r w:rsidDel="00F06F7B">
            <w:rPr>
              <w:rFonts w:ascii="Tahoma" w:eastAsia="Calibri" w:hAnsi="Tahoma" w:cs="Tahoma"/>
              <w:sz w:val="22"/>
              <w:lang w:eastAsia="en-US"/>
            </w:rPr>
            <w:delText xml:space="preserve"> АО «ДОМ.РФ» </w:delText>
          </w:r>
        </w:del>
        <w:r>
          <w:rPr>
            <w:rFonts w:ascii="Tahoma" w:eastAsia="Calibri" w:hAnsi="Tahoma" w:cs="Tahoma"/>
            <w:sz w:val="22"/>
            <w:lang w:eastAsia="en-US"/>
          </w:rPr>
          <w:t xml:space="preserve">используется </w:t>
        </w:r>
        <w:proofErr w:type="spellStart"/>
        <w:r>
          <w:rPr>
            <w:rFonts w:ascii="Tahoma" w:eastAsia="Calibri" w:hAnsi="Tahoma" w:cs="Tahoma"/>
            <w:sz w:val="22"/>
            <w:lang w:eastAsia="en-US"/>
          </w:rPr>
          <w:t>аннуитетная</w:t>
        </w:r>
        <w:proofErr w:type="spellEnd"/>
        <w:r>
          <w:rPr>
            <w:rFonts w:ascii="Tahoma" w:eastAsia="Calibri" w:hAnsi="Tahoma" w:cs="Tahoma"/>
            <w:sz w:val="22"/>
            <w:lang w:eastAsia="en-US"/>
          </w:rPr>
          <w:t xml:space="preserve"> формула для оценки </w:t>
        </w:r>
        <w:del w:id="111" w:author="Артименя Дмитрий Николаевич" w:date="2019-08-13T10:52:00Z">
          <w:r w:rsidDel="000A13F2">
            <w:rPr>
              <w:rFonts w:ascii="Tahoma" w:eastAsia="Calibri" w:hAnsi="Tahoma" w:cs="Tahoma"/>
              <w:sz w:val="22"/>
              <w:lang w:eastAsia="en-US"/>
            </w:rPr>
            <w:delText xml:space="preserve">платежа </w:delText>
          </w:r>
        </w:del>
      </w:ins>
      <w:ins w:id="112" w:author="Артименя Дмитрий Николаевич" w:date="2019-08-13T10:52:00Z">
        <w:r w:rsidR="000A13F2">
          <w:rPr>
            <w:rFonts w:ascii="Tahoma" w:eastAsia="Calibri" w:hAnsi="Tahoma" w:cs="Tahoma"/>
            <w:sz w:val="22"/>
            <w:lang w:eastAsia="en-US"/>
          </w:rPr>
          <w:t>планового поступления в расчете на одну</w:t>
        </w:r>
      </w:ins>
      <w:ins w:id="113" w:author="Шевчук Андрей Григорьевич" w:date="2019-08-12T19:37:00Z">
        <w:del w:id="114" w:author="Артименя Дмитрий Николаевич" w:date="2019-08-13T10:52:00Z">
          <w:r w:rsidDel="000A13F2">
            <w:rPr>
              <w:rFonts w:ascii="Tahoma" w:eastAsia="Calibri" w:hAnsi="Tahoma" w:cs="Tahoma"/>
              <w:sz w:val="22"/>
              <w:lang w:eastAsia="en-US"/>
            </w:rPr>
            <w:delText xml:space="preserve">по </w:delText>
          </w:r>
        </w:del>
      </w:ins>
      <w:ins w:id="115" w:author="Артименя Дмитрий Николаевич" w:date="2019-08-13T10:52:00Z">
        <w:r w:rsidR="000A13F2">
          <w:rPr>
            <w:rFonts w:ascii="Tahoma" w:eastAsia="Calibri" w:hAnsi="Tahoma" w:cs="Tahoma"/>
            <w:sz w:val="22"/>
            <w:lang w:eastAsia="en-US"/>
          </w:rPr>
          <w:t xml:space="preserve"> </w:t>
        </w:r>
      </w:ins>
      <w:ins w:id="116" w:author="Шевчук Андрей Григорьевич" w:date="2019-08-12T19:37:00Z">
        <w:r>
          <w:rPr>
            <w:rFonts w:ascii="Tahoma" w:eastAsia="Calibri" w:hAnsi="Tahoma" w:cs="Tahoma"/>
            <w:sz w:val="22"/>
            <w:lang w:eastAsia="en-US"/>
          </w:rPr>
          <w:t>ИЦБ:</w:t>
        </w:r>
      </w:ins>
    </w:p>
    <w:p w14:paraId="333BC289" w14:textId="77777777" w:rsidR="00461C35" w:rsidRPr="00565F91" w:rsidRDefault="00CC00E0" w:rsidP="00461C35">
      <w:pPr>
        <w:spacing w:before="120" w:after="120" w:line="276" w:lineRule="auto"/>
        <w:ind w:firstLine="0"/>
        <w:rPr>
          <w:ins w:id="117" w:author="Шевчук Андрей Григорьевич" w:date="2019-08-12T19:37:00Z"/>
          <w:rFonts w:ascii="Tahoma" w:eastAsia="Calibri" w:hAnsi="Tahoma" w:cs="Tahoma"/>
          <w:i/>
          <w:sz w:val="22"/>
          <w:szCs w:val="22"/>
          <w:lang w:eastAsia="en-US"/>
        </w:rPr>
      </w:pPr>
      <m:oMathPara>
        <m:oMath>
          <m:sSub>
            <m:sSubPr>
              <m:ctrlPr>
                <w:ins w:id="118" w:author="Шевчук Андрей Григорьевич" w:date="2019-08-12T19:37:00Z">
                  <w:rPr>
                    <w:rFonts w:ascii="Cambria Math" w:eastAsia="Calibri" w:hAnsi="Cambria Math" w:cs="Tahoma"/>
                    <w:i/>
                    <w:sz w:val="22"/>
                    <w:szCs w:val="22"/>
                    <w:lang w:eastAsia="en-US"/>
                  </w:rPr>
                </w:ins>
              </m:ctrlPr>
            </m:sSubPr>
            <m:e>
              <m:r>
                <w:ins w:id="119" w:author="Шевчук Андрей Григорьевич" w:date="2019-08-12T19:37:00Z"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P</m:t>
                </w:ins>
              </m:r>
            </m:e>
            <m:sub>
              <m:r>
                <w:ins w:id="120" w:author="Шевчук Андрей Григорьевич" w:date="2019-08-12T19:37:00Z"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i</m:t>
                </w:ins>
              </m:r>
            </m:sub>
          </m:sSub>
          <m:r>
            <w:ins w:id="121" w:author="Шевчук Андрей Григорьевич" w:date="2019-08-12T19:37:00Z"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=P</m:t>
            </w:ins>
          </m:r>
          <m:d>
            <m:dPr>
              <m:ctrlPr>
                <w:ins w:id="122" w:author="Шевчук Андрей Григорьевич" w:date="2019-08-12T19:37:00Z">
                  <w:rPr>
                    <w:rFonts w:ascii="Cambria Math" w:eastAsia="Calibri" w:hAnsi="Cambria Math" w:cs="Tahoma"/>
                    <w:i/>
                    <w:sz w:val="22"/>
                    <w:szCs w:val="22"/>
                    <w:lang w:eastAsia="en-US"/>
                  </w:rPr>
                </w:ins>
              </m:ctrlPr>
            </m:dPr>
            <m:e>
              <m:sSub>
                <m:sSubPr>
                  <m:ctrlPr>
                    <w:ins w:id="123" w:author="Шевчук Андрей Григорьевич" w:date="2019-08-12T19:37:00Z">
                      <w:rPr>
                        <w:rFonts w:ascii="Cambria Math" w:eastAsia="Calibri" w:hAnsi="Cambria Math" w:cs="Tahoma"/>
                        <w:i/>
                        <w:sz w:val="22"/>
                        <w:szCs w:val="22"/>
                        <w:lang w:eastAsia="en-US"/>
                      </w:rPr>
                    </w:ins>
                  </m:ctrlPr>
                </m:sSubPr>
                <m:e>
                  <m:r>
                    <w:ins w:id="124" w:author="Шевчук Андрей Григорьевич" w:date="2019-08-12T19:37:00Z">
                      <w:rPr>
                        <w:rFonts w:ascii="Cambria Math" w:eastAsia="Calibri" w:hAnsi="Cambria Math" w:cs="Tahoma"/>
                        <w:sz w:val="22"/>
                        <w:szCs w:val="22"/>
                        <w:lang w:val="en-US" w:eastAsia="en-US"/>
                      </w:rPr>
                      <m:t>PoolNom</m:t>
                    </w:ins>
                  </m:r>
                </m:e>
                <m:sub>
                  <m:r>
                    <w:ins w:id="125" w:author="Шевчук Андрей Григорьевич" w:date="2019-08-12T19:37:00Z">
                      <w:rPr>
                        <w:rFonts w:ascii="Cambria Math" w:eastAsia="Calibri" w:hAnsi="Cambria Math" w:cs="Tahoma"/>
                        <w:sz w:val="22"/>
                        <w:szCs w:val="22"/>
                        <w:lang w:eastAsia="en-US"/>
                      </w:rPr>
                      <m:t>i-1</m:t>
                    </w:ins>
                  </m:r>
                </m:sub>
              </m:sSub>
              <m:r>
                <w:ins w:id="126" w:author="Шевчук Андрей Григорьевич" w:date="2019-08-12T19:37:00Z"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,</m:t>
                </w:ins>
              </m:r>
              <m:sSub>
                <m:sSubPr>
                  <m:ctrlPr>
                    <w:ins w:id="127" w:author="Шевчук Андрей Григорьевич" w:date="2019-08-12T19:37:00Z">
                      <w:rPr>
                        <w:rFonts w:ascii="Cambria Math" w:eastAsia="Calibri" w:hAnsi="Cambria Math" w:cs="Tahoma"/>
                        <w:i/>
                        <w:sz w:val="22"/>
                        <w:szCs w:val="22"/>
                        <w:lang w:eastAsia="en-US"/>
                      </w:rPr>
                    </w:ins>
                  </m:ctrlPr>
                </m:sSubPr>
                <m:e>
                  <m:r>
                    <w:ins w:id="128" w:author="Шевчук Андрей Григорьевич" w:date="2019-08-12T19:37:00Z">
                      <w:rPr>
                        <w:rFonts w:ascii="Cambria Math" w:eastAsia="Calibri" w:hAnsi="Cambria Math" w:cs="Tahoma"/>
                        <w:sz w:val="22"/>
                        <w:szCs w:val="22"/>
                        <w:lang w:eastAsia="en-US"/>
                      </w:rPr>
                      <m:t>r</m:t>
                    </w:ins>
                  </m:r>
                </m:e>
                <m:sub>
                  <m:r>
                    <w:ins w:id="129" w:author="Шевчук Андрей Григорьевич" w:date="2019-08-12T19:37:00Z">
                      <w:rPr>
                        <w:rFonts w:ascii="Cambria Math" w:eastAsia="Calibri" w:hAnsi="Cambria Math" w:cs="Tahoma"/>
                        <w:sz w:val="22"/>
                        <w:szCs w:val="22"/>
                        <w:lang w:eastAsia="en-US"/>
                      </w:rPr>
                      <m:t>i</m:t>
                    </w:ins>
                  </m:r>
                </m:sub>
              </m:sSub>
              <m:r>
                <w:ins w:id="130" w:author="Шевчук Андрей Григорьевич" w:date="2019-08-12T19:37:00Z"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,</m:t>
                </w:ins>
              </m:r>
              <m:sSub>
                <m:sSubPr>
                  <m:ctrlPr>
                    <w:ins w:id="131" w:author="Шевчук Андрей Григорьевич" w:date="2019-08-12T19:37:00Z">
                      <w:rPr>
                        <w:rFonts w:ascii="Cambria Math" w:eastAsia="Calibri" w:hAnsi="Cambria Math" w:cs="Tahoma"/>
                        <w:i/>
                        <w:sz w:val="22"/>
                        <w:szCs w:val="22"/>
                        <w:lang w:eastAsia="en-US"/>
                      </w:rPr>
                    </w:ins>
                  </m:ctrlPr>
                </m:sSubPr>
                <m:e>
                  <m:r>
                    <w:ins w:id="132" w:author="Шевчук Андрей Григорьевич" w:date="2019-08-12T19:37:00Z">
                      <w:rPr>
                        <w:rFonts w:ascii="Cambria Math" w:eastAsia="Calibri" w:hAnsi="Cambria Math" w:cs="Tahoma"/>
                        <w:sz w:val="22"/>
                        <w:szCs w:val="22"/>
                        <w:lang w:eastAsia="en-US"/>
                      </w:rPr>
                      <m:t>N</m:t>
                    </w:ins>
                  </m:r>
                </m:e>
                <m:sub>
                  <m:r>
                    <w:ins w:id="133" w:author="Шевчук Андрей Григорьевич" w:date="2019-08-12T19:37:00Z">
                      <w:rPr>
                        <w:rFonts w:ascii="Cambria Math" w:eastAsia="Calibri" w:hAnsi="Cambria Math" w:cs="Tahoma"/>
                        <w:sz w:val="22"/>
                        <w:szCs w:val="22"/>
                        <w:lang w:eastAsia="en-US"/>
                      </w:rPr>
                      <m:t>i</m:t>
                    </w:ins>
                  </m:r>
                </m:sub>
              </m:sSub>
              <m:r>
                <w:ins w:id="134" w:author="Шевчук Андрей Григорьевич" w:date="2019-08-12T19:37:00Z"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,</m:t>
                </w:ins>
              </m:r>
              <m:sSub>
                <m:sSubPr>
                  <m:ctrlPr>
                    <w:ins w:id="135" w:author="Шевчук Андрей Григорьевич" w:date="2019-08-12T19:37:00Z">
                      <w:rPr>
                        <w:rFonts w:ascii="Cambria Math" w:eastAsia="Calibri" w:hAnsi="Cambria Math" w:cs="Tahoma"/>
                        <w:i/>
                        <w:sz w:val="22"/>
                        <w:szCs w:val="22"/>
                        <w:lang w:eastAsia="en-US"/>
                      </w:rPr>
                    </w:ins>
                  </m:ctrlPr>
                </m:sSubPr>
                <m:e>
                  <m:r>
                    <w:ins w:id="136" w:author="Шевчук Андрей Григорьевич" w:date="2019-08-12T19:37:00Z">
                      <w:rPr>
                        <w:rFonts w:ascii="Cambria Math" w:eastAsia="Calibri" w:hAnsi="Cambria Math" w:cs="Tahoma"/>
                        <w:sz w:val="22"/>
                        <w:szCs w:val="22"/>
                        <w:lang w:eastAsia="en-US"/>
                      </w:rPr>
                      <m:t>S</m:t>
                    </w:ins>
                  </m:r>
                </m:e>
                <m:sub>
                  <m:r>
                    <w:ins w:id="137" w:author="Шевчук Андрей Григорьевич" w:date="2019-08-12T19:37:00Z">
                      <w:rPr>
                        <w:rFonts w:ascii="Cambria Math" w:eastAsia="Calibri" w:hAnsi="Cambria Math" w:cs="Tahoma"/>
                        <w:sz w:val="22"/>
                        <w:szCs w:val="22"/>
                        <w:lang w:eastAsia="en-US"/>
                      </w:rPr>
                      <m:t>i</m:t>
                    </w:ins>
                  </m:r>
                </m:sub>
              </m:sSub>
            </m:e>
          </m:d>
          <m:r>
            <w:ins w:id="138" w:author="Шевчук Андрей Григорьевич" w:date="2019-08-12T19:37:00Z"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=</m:t>
            </w:ins>
          </m:r>
          <m:f>
            <m:fPr>
              <m:ctrlPr>
                <w:ins w:id="139" w:author="Шевчук Андрей Григорьевич" w:date="2019-08-12T19:37:00Z">
                  <w:rPr>
                    <w:rFonts w:ascii="Cambria Math" w:eastAsia="Calibri" w:hAnsi="Cambria Math" w:cs="Tahoma"/>
                    <w:i/>
                    <w:sz w:val="22"/>
                    <w:szCs w:val="22"/>
                    <w:lang w:eastAsia="en-US"/>
                  </w:rPr>
                </w:ins>
              </m:ctrlPr>
            </m:fPr>
            <m:num>
              <m:sSub>
                <m:sSubPr>
                  <m:ctrlPr>
                    <w:ins w:id="140" w:author="Шевчук Андрей Григорьевич" w:date="2019-08-12T19:37:00Z">
                      <w:rPr>
                        <w:rFonts w:ascii="Cambria Math" w:eastAsia="Calibri" w:hAnsi="Cambria Math" w:cs="Tahoma"/>
                        <w:i/>
                        <w:sz w:val="22"/>
                        <w:szCs w:val="22"/>
                        <w:lang w:eastAsia="en-US"/>
                      </w:rPr>
                    </w:ins>
                  </m:ctrlPr>
                </m:sSubPr>
                <m:e>
                  <m:r>
                    <w:ins w:id="141" w:author="Шевчук Андрей Григорьевич" w:date="2019-08-12T19:37:00Z">
                      <w:rPr>
                        <w:rFonts w:ascii="Cambria Math" w:eastAsia="Calibri" w:hAnsi="Cambria Math" w:cs="Tahoma"/>
                        <w:sz w:val="22"/>
                        <w:szCs w:val="22"/>
                        <w:lang w:eastAsia="en-US"/>
                      </w:rPr>
                      <m:t>PoolNom</m:t>
                    </w:ins>
                  </m:r>
                </m:e>
                <m:sub>
                  <m:r>
                    <w:ins w:id="142" w:author="Шевчук Андрей Григорьевич" w:date="2019-08-12T19:37:00Z">
                      <w:rPr>
                        <w:rFonts w:ascii="Cambria Math" w:eastAsia="Calibri" w:hAnsi="Cambria Math" w:cs="Tahoma"/>
                        <w:sz w:val="22"/>
                        <w:szCs w:val="22"/>
                        <w:lang w:eastAsia="en-US"/>
                      </w:rPr>
                      <m:t>i-1</m:t>
                    </w:ins>
                  </m:r>
                </m:sub>
              </m:sSub>
            </m:num>
            <m:den>
              <m:sSub>
                <m:sSubPr>
                  <m:ctrlPr>
                    <w:ins w:id="143" w:author="Шевчук Андрей Григорьевич" w:date="2019-08-12T19:37:00Z">
                      <w:rPr>
                        <w:rFonts w:ascii="Cambria Math" w:eastAsia="Calibri" w:hAnsi="Cambria Math" w:cs="Tahoma"/>
                        <w:i/>
                        <w:sz w:val="22"/>
                        <w:szCs w:val="22"/>
                        <w:lang w:eastAsia="en-US"/>
                      </w:rPr>
                    </w:ins>
                  </m:ctrlPr>
                </m:sSubPr>
                <m:e>
                  <m:r>
                    <w:ins w:id="144" w:author="Шевчук Андрей Григорьевич" w:date="2019-08-12T19:37:00Z">
                      <w:rPr>
                        <w:rFonts w:ascii="Cambria Math" w:eastAsia="Calibri" w:hAnsi="Cambria Math" w:cs="Tahoma"/>
                        <w:sz w:val="22"/>
                        <w:szCs w:val="22"/>
                        <w:lang w:eastAsia="en-US"/>
                      </w:rPr>
                      <m:t>S</m:t>
                    </w:ins>
                  </m:r>
                </m:e>
                <m:sub>
                  <m:r>
                    <w:ins w:id="145" w:author="Шевчук Андрей Григорьевич" w:date="2019-08-12T19:37:00Z">
                      <w:rPr>
                        <w:rFonts w:ascii="Cambria Math" w:eastAsia="Calibri" w:hAnsi="Cambria Math" w:cs="Tahoma"/>
                        <w:sz w:val="22"/>
                        <w:szCs w:val="22"/>
                        <w:lang w:eastAsia="en-US"/>
                      </w:rPr>
                      <m:t>i</m:t>
                    </w:ins>
                  </m:r>
                </m:sub>
              </m:sSub>
            </m:den>
          </m:f>
          <m:r>
            <w:ins w:id="146" w:author="Шевчук Андрей Григорьевич" w:date="2019-08-12T19:37:00Z"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×</m:t>
            </w:ins>
          </m:r>
          <m:f>
            <m:fPr>
              <m:ctrlPr>
                <w:ins w:id="147" w:author="Шевчук Андрей Григорьевич" w:date="2019-08-12T19:37:00Z">
                  <w:rPr>
                    <w:rFonts w:ascii="Cambria Math" w:eastAsia="Calibri" w:hAnsi="Cambria Math" w:cs="Tahoma"/>
                    <w:i/>
                    <w:sz w:val="22"/>
                    <w:szCs w:val="22"/>
                    <w:lang w:eastAsia="en-US"/>
                  </w:rPr>
                </w:ins>
              </m:ctrlPr>
            </m:fPr>
            <m:num>
              <m:f>
                <m:fPr>
                  <m:ctrlPr>
                    <w:ins w:id="148" w:author="Шевчук Андрей Григорьевич" w:date="2019-08-12T19:37:00Z">
                      <w:rPr>
                        <w:rFonts w:ascii="Cambria Math" w:eastAsia="Calibri" w:hAnsi="Cambria Math" w:cs="Tahoma"/>
                        <w:i/>
                        <w:sz w:val="22"/>
                        <w:szCs w:val="22"/>
                        <w:lang w:val="en-US" w:eastAsia="en-US"/>
                      </w:rPr>
                    </w:ins>
                  </m:ctrlPr>
                </m:fPr>
                <m:num>
                  <m:sSub>
                    <m:sSubPr>
                      <m:ctrlPr>
                        <w:ins w:id="149" w:author="Шевчук Андрей Григорьевич" w:date="2019-08-12T19:37:00Z">
                          <w:rPr>
                            <w:rFonts w:ascii="Cambria Math" w:eastAsia="Calibri" w:hAnsi="Cambria Math" w:cs="Tahoma"/>
                            <w:i/>
                            <w:sz w:val="22"/>
                            <w:szCs w:val="22"/>
                            <w:lang w:eastAsia="en-US"/>
                          </w:rPr>
                        </w:ins>
                      </m:ctrlPr>
                    </m:sSubPr>
                    <m:e>
                      <m:r>
                        <w:ins w:id="150" w:author="Шевчук Андрей Григорьевич" w:date="2019-08-12T19:37:00Z">
                          <w:rPr>
                            <w:rFonts w:ascii="Cambria Math" w:eastAsia="Calibri" w:hAnsi="Cambria Math" w:cs="Tahoma"/>
                            <w:sz w:val="22"/>
                            <w:szCs w:val="22"/>
                            <w:lang w:eastAsia="en-US"/>
                          </w:rPr>
                          <m:t>r</m:t>
                        </w:ins>
                      </m:r>
                    </m:e>
                    <m:sub>
                      <m:r>
                        <w:ins w:id="151" w:author="Шевчук Андрей Григорьевич" w:date="2019-08-12T19:37:00Z">
                          <w:rPr>
                            <w:rFonts w:ascii="Cambria Math" w:eastAsia="Calibri" w:hAnsi="Cambria Math" w:cs="Tahoma"/>
                            <w:sz w:val="22"/>
                            <w:szCs w:val="22"/>
                            <w:lang w:eastAsia="en-US"/>
                          </w:rPr>
                          <m:t>i</m:t>
                        </w:ins>
                      </m:r>
                    </m:sub>
                  </m:sSub>
                </m:num>
                <m:den>
                  <m:r>
                    <w:ins w:id="152" w:author="Шевчук Андрей Григорьевич" w:date="2019-08-12T19:37:00Z">
                      <w:rPr>
                        <w:rFonts w:ascii="Cambria Math" w:eastAsia="Calibri" w:hAnsi="Cambria Math" w:cs="Tahoma"/>
                        <w:sz w:val="22"/>
                        <w:szCs w:val="22"/>
                        <w:lang w:val="en-US" w:eastAsia="en-US"/>
                      </w:rPr>
                      <m:t>100</m:t>
                    </w:ins>
                  </m:r>
                </m:den>
              </m:f>
              <m:r>
                <w:ins w:id="153" w:author="Шевчук Андрей Григорьевич" w:date="2019-08-12T19:37:00Z"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×</m:t>
                </w:ins>
              </m:r>
              <m:sSup>
                <m:sSupPr>
                  <m:ctrlPr>
                    <w:ins w:id="154" w:author="Шевчук Андрей Григорьевич" w:date="2019-08-12T19:37:00Z">
                      <w:rPr>
                        <w:rFonts w:ascii="Cambria Math" w:eastAsia="Calibri" w:hAnsi="Cambria Math" w:cs="Tahoma"/>
                        <w:i/>
                        <w:sz w:val="22"/>
                        <w:szCs w:val="22"/>
                        <w:lang w:eastAsia="en-US"/>
                      </w:rPr>
                    </w:ins>
                  </m:ctrlPr>
                </m:sSupPr>
                <m:e>
                  <m:d>
                    <m:dPr>
                      <m:ctrlPr>
                        <w:ins w:id="155" w:author="Шевчук Андрей Григорьевич" w:date="2019-08-12T19:37:00Z">
                          <w:rPr>
                            <w:rFonts w:ascii="Cambria Math" w:eastAsia="Calibri" w:hAnsi="Cambria Math" w:cs="Tahoma"/>
                            <w:i/>
                            <w:sz w:val="22"/>
                            <w:szCs w:val="22"/>
                            <w:lang w:eastAsia="en-US"/>
                          </w:rPr>
                        </w:ins>
                      </m:ctrlPr>
                    </m:dPr>
                    <m:e>
                      <m:r>
                        <w:ins w:id="156" w:author="Шевчук Андрей Григорьевич" w:date="2019-08-12T19:37:00Z">
                          <w:rPr>
                            <w:rFonts w:ascii="Cambria Math" w:eastAsia="Calibri" w:hAnsi="Cambria Math" w:cs="Tahoma"/>
                            <w:sz w:val="22"/>
                            <w:szCs w:val="22"/>
                            <w:lang w:eastAsia="en-US"/>
                          </w:rPr>
                          <m:t>1+</m:t>
                        </w:ins>
                      </m:r>
                      <m:f>
                        <m:fPr>
                          <m:ctrlPr>
                            <w:ins w:id="157" w:author="Шевчук Андрей Григорьевич" w:date="2019-08-12T19:37:00Z">
                              <w:rPr>
                                <w:rFonts w:ascii="Cambria Math" w:eastAsia="Calibri" w:hAnsi="Cambria Math" w:cs="Tahoma"/>
                                <w:i/>
                                <w:sz w:val="22"/>
                                <w:szCs w:val="22"/>
                                <w:lang w:eastAsia="en-US"/>
                              </w:rPr>
                            </w:ins>
                          </m:ctrlPr>
                        </m:fPr>
                        <m:num>
                          <m:sSub>
                            <m:sSubPr>
                              <m:ctrlPr>
                                <w:ins w:id="158" w:author="Шевчук Андрей Григорьевич" w:date="2019-08-12T19:37:00Z">
                                  <w:rPr>
                                    <w:rFonts w:ascii="Cambria Math" w:eastAsia="Calibri" w:hAnsi="Cambria Math" w:cs="Tahoma"/>
                                    <w:i/>
                                    <w:sz w:val="22"/>
                                    <w:szCs w:val="22"/>
                                    <w:lang w:eastAsia="en-US"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159" w:author="Шевчук Андрей Григорьевич" w:date="2019-08-12T19:37:00Z">
                                  <w:rPr>
                                    <w:rFonts w:ascii="Cambria Math" w:eastAsia="Calibri" w:hAnsi="Cambria Math" w:cs="Tahoma"/>
                                    <w:sz w:val="22"/>
                                    <w:szCs w:val="22"/>
                                    <w:lang w:eastAsia="en-US"/>
                                  </w:rPr>
                                  <m:t>r</m:t>
                                </w:ins>
                              </m:r>
                            </m:e>
                            <m:sub>
                              <m:r>
                                <w:ins w:id="160" w:author="Шевчук Андрей Григорьевич" w:date="2019-08-12T19:37:00Z">
                                  <w:rPr>
                                    <w:rFonts w:ascii="Cambria Math" w:eastAsia="Calibri" w:hAnsi="Cambria Math" w:cs="Tahoma"/>
                                    <w:sz w:val="22"/>
                                    <w:szCs w:val="22"/>
                                    <w:lang w:eastAsia="en-US"/>
                                  </w:rPr>
                                  <m:t>i</m:t>
                                </w:ins>
                              </m:r>
                            </m:sub>
                          </m:sSub>
                        </m:num>
                        <m:den>
                          <m:r>
                            <w:ins w:id="161" w:author="Шевчук Андрей Григорьевич" w:date="2019-08-12T19:37:00Z">
                              <w:rPr>
                                <w:rFonts w:ascii="Cambria Math" w:eastAsia="Calibri" w:hAnsi="Cambria Math" w:cs="Tahoma"/>
                                <w:sz w:val="22"/>
                                <w:szCs w:val="22"/>
                                <w:lang w:eastAsia="en-US"/>
                              </w:rPr>
                              <m:t>100</m:t>
                            </w:ins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ins w:id="162" w:author="Шевчук Андрей Григорьевич" w:date="2019-08-12T19:37:00Z">
                          <w:rPr>
                            <w:rFonts w:ascii="Cambria Math" w:eastAsia="Calibri" w:hAnsi="Cambria Math" w:cs="Tahoma"/>
                            <w:i/>
                            <w:sz w:val="22"/>
                            <w:szCs w:val="22"/>
                            <w:lang w:eastAsia="en-US"/>
                          </w:rPr>
                        </w:ins>
                      </m:ctrlPr>
                    </m:sSubPr>
                    <m:e>
                      <m:r>
                        <w:ins w:id="163" w:author="Шевчук Андрей Григорьевич" w:date="2019-08-12T19:37:00Z">
                          <w:rPr>
                            <w:rFonts w:ascii="Cambria Math" w:eastAsia="Calibri" w:hAnsi="Cambria Math" w:cs="Tahoma"/>
                            <w:sz w:val="22"/>
                            <w:szCs w:val="22"/>
                            <w:lang w:eastAsia="en-US"/>
                          </w:rPr>
                          <m:t>N</m:t>
                        </w:ins>
                      </m:r>
                    </m:e>
                    <m:sub>
                      <m:r>
                        <w:ins w:id="164" w:author="Шевчук Андрей Григорьевич" w:date="2019-08-12T19:37:00Z">
                          <w:rPr>
                            <w:rFonts w:ascii="Cambria Math" w:eastAsia="Calibri" w:hAnsi="Cambria Math" w:cs="Tahoma"/>
                            <w:sz w:val="22"/>
                            <w:szCs w:val="22"/>
                            <w:lang w:val="en-US" w:eastAsia="en-US"/>
                          </w:rPr>
                          <m:t>i</m:t>
                        </w:ins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ins w:id="165" w:author="Шевчук Андрей Григорьевич" w:date="2019-08-12T19:37:00Z">
                      <w:rPr>
                        <w:rFonts w:ascii="Cambria Math" w:eastAsia="Calibri" w:hAnsi="Cambria Math" w:cs="Tahoma"/>
                        <w:i/>
                        <w:sz w:val="22"/>
                        <w:szCs w:val="22"/>
                        <w:lang w:eastAsia="en-US"/>
                      </w:rPr>
                    </w:ins>
                  </m:ctrlPr>
                </m:sSupPr>
                <m:e>
                  <m:d>
                    <m:dPr>
                      <m:ctrlPr>
                        <w:ins w:id="166" w:author="Шевчук Андрей Григорьевич" w:date="2019-08-12T19:37:00Z">
                          <w:rPr>
                            <w:rFonts w:ascii="Cambria Math" w:eastAsia="Calibri" w:hAnsi="Cambria Math" w:cs="Tahoma"/>
                            <w:i/>
                            <w:sz w:val="22"/>
                            <w:szCs w:val="22"/>
                            <w:lang w:eastAsia="en-US"/>
                          </w:rPr>
                        </w:ins>
                      </m:ctrlPr>
                    </m:dPr>
                    <m:e>
                      <m:r>
                        <w:ins w:id="167" w:author="Шевчук Андрей Григорьевич" w:date="2019-08-12T19:37:00Z">
                          <w:rPr>
                            <w:rFonts w:ascii="Cambria Math" w:eastAsia="Calibri" w:hAnsi="Cambria Math" w:cs="Tahoma"/>
                            <w:sz w:val="22"/>
                            <w:szCs w:val="22"/>
                            <w:lang w:eastAsia="en-US"/>
                          </w:rPr>
                          <m:t>1+</m:t>
                        </w:ins>
                      </m:r>
                      <m:f>
                        <m:fPr>
                          <m:ctrlPr>
                            <w:ins w:id="168" w:author="Шевчук Андрей Григорьевич" w:date="2019-08-12T19:37:00Z">
                              <w:rPr>
                                <w:rFonts w:ascii="Cambria Math" w:eastAsia="Calibri" w:hAnsi="Cambria Math" w:cs="Tahoma"/>
                                <w:i/>
                                <w:sz w:val="22"/>
                                <w:szCs w:val="22"/>
                                <w:lang w:eastAsia="en-US"/>
                              </w:rPr>
                            </w:ins>
                          </m:ctrlPr>
                        </m:fPr>
                        <m:num>
                          <m:sSub>
                            <m:sSubPr>
                              <m:ctrlPr>
                                <w:ins w:id="169" w:author="Шевчук Андрей Григорьевич" w:date="2019-08-12T19:37:00Z">
                                  <w:rPr>
                                    <w:rFonts w:ascii="Cambria Math" w:eastAsia="Calibri" w:hAnsi="Cambria Math" w:cs="Tahoma"/>
                                    <w:i/>
                                    <w:sz w:val="22"/>
                                    <w:szCs w:val="22"/>
                                    <w:lang w:eastAsia="en-US"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170" w:author="Шевчук Андрей Григорьевич" w:date="2019-08-12T19:37:00Z">
                                  <w:rPr>
                                    <w:rFonts w:ascii="Cambria Math" w:eastAsia="Calibri" w:hAnsi="Cambria Math" w:cs="Tahoma"/>
                                    <w:sz w:val="22"/>
                                    <w:szCs w:val="22"/>
                                    <w:lang w:eastAsia="en-US"/>
                                  </w:rPr>
                                  <m:t>r</m:t>
                                </w:ins>
                              </m:r>
                            </m:e>
                            <m:sub>
                              <m:r>
                                <w:ins w:id="171" w:author="Шевчук Андрей Григорьевич" w:date="2019-08-12T19:37:00Z">
                                  <w:rPr>
                                    <w:rFonts w:ascii="Cambria Math" w:eastAsia="Calibri" w:hAnsi="Cambria Math" w:cs="Tahoma"/>
                                    <w:sz w:val="22"/>
                                    <w:szCs w:val="22"/>
                                    <w:lang w:eastAsia="en-US"/>
                                  </w:rPr>
                                  <m:t>i</m:t>
                                </w:ins>
                              </m:r>
                            </m:sub>
                          </m:sSub>
                        </m:num>
                        <m:den>
                          <m:r>
                            <w:ins w:id="172" w:author="Шевчук Андрей Григорьевич" w:date="2019-08-12T19:37:00Z">
                              <w:rPr>
                                <w:rFonts w:ascii="Cambria Math" w:eastAsia="Calibri" w:hAnsi="Cambria Math" w:cs="Tahoma"/>
                                <w:sz w:val="22"/>
                                <w:szCs w:val="22"/>
                                <w:lang w:eastAsia="en-US"/>
                              </w:rPr>
                              <m:t>100</m:t>
                            </w:ins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ins w:id="173" w:author="Шевчук Андрей Григорьевич" w:date="2019-08-12T19:37:00Z">
                          <w:rPr>
                            <w:rFonts w:ascii="Cambria Math" w:eastAsia="Calibri" w:hAnsi="Cambria Math" w:cs="Tahoma"/>
                            <w:i/>
                            <w:sz w:val="22"/>
                            <w:szCs w:val="22"/>
                            <w:lang w:eastAsia="en-US"/>
                          </w:rPr>
                        </w:ins>
                      </m:ctrlPr>
                    </m:sSubPr>
                    <m:e>
                      <m:r>
                        <w:ins w:id="174" w:author="Шевчук Андрей Григорьевич" w:date="2019-08-12T19:37:00Z">
                          <w:rPr>
                            <w:rFonts w:ascii="Cambria Math" w:eastAsia="Calibri" w:hAnsi="Cambria Math" w:cs="Tahoma"/>
                            <w:sz w:val="22"/>
                            <w:szCs w:val="22"/>
                            <w:lang w:eastAsia="en-US"/>
                          </w:rPr>
                          <m:t>N</m:t>
                        </w:ins>
                      </m:r>
                    </m:e>
                    <m:sub>
                      <m:r>
                        <w:ins w:id="175" w:author="Шевчук Андрей Григорьевич" w:date="2019-08-12T19:37:00Z">
                          <w:rPr>
                            <w:rFonts w:ascii="Cambria Math" w:eastAsia="Calibri" w:hAnsi="Cambria Math" w:cs="Tahoma"/>
                            <w:sz w:val="22"/>
                            <w:szCs w:val="22"/>
                            <w:lang w:eastAsia="en-US"/>
                          </w:rPr>
                          <m:t>i</m:t>
                        </w:ins>
                      </m:r>
                    </m:sub>
                  </m:sSub>
                </m:sup>
              </m:sSup>
              <m:r>
                <w:ins w:id="176" w:author="Шевчук Андрей Григорьевич" w:date="2019-08-12T19:37:00Z"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-1</m:t>
                </w:ins>
              </m:r>
            </m:den>
          </m:f>
          <m:r>
            <w:ins w:id="177" w:author="Шевчук Андрей Григорьевич" w:date="2019-08-12T19:37:00Z"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,</m:t>
            </w:ins>
          </m:r>
        </m:oMath>
      </m:oMathPara>
    </w:p>
    <w:p w14:paraId="16A2D22C" w14:textId="77777777" w:rsidR="00461C35" w:rsidRPr="004C7429" w:rsidRDefault="00461C35" w:rsidP="00461C35">
      <w:pPr>
        <w:spacing w:after="0" w:line="276" w:lineRule="auto"/>
        <w:ind w:firstLine="0"/>
        <w:rPr>
          <w:ins w:id="178" w:author="Шевчук Андрей Григорьевич" w:date="2019-08-12T19:37:00Z"/>
          <w:rFonts w:ascii="Tahoma" w:eastAsia="Calibri" w:hAnsi="Tahoma" w:cs="Tahoma"/>
          <w:sz w:val="22"/>
          <w:szCs w:val="22"/>
          <w:lang w:eastAsia="en-US"/>
        </w:rPr>
      </w:pPr>
      <w:ins w:id="179" w:author="Шевчук Андрей Григорьевич" w:date="2019-08-12T19:37:00Z">
        <w:r>
          <w:rPr>
            <w:rFonts w:ascii="Tahoma" w:eastAsia="Calibri" w:hAnsi="Tahoma" w:cs="Tahoma"/>
            <w:sz w:val="22"/>
            <w:szCs w:val="22"/>
            <w:lang w:eastAsia="en-US"/>
          </w:rPr>
          <w:t xml:space="preserve">где </w:t>
        </w:r>
        <m:oMath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PoolNom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i-1</m:t>
              </m:r>
            </m:sub>
          </m:sSub>
        </m:oMath>
        <w:r>
          <w:rPr>
            <w:rFonts w:ascii="Tahoma" w:eastAsia="Calibri" w:hAnsi="Tahoma" w:cs="Tahoma"/>
            <w:sz w:val="22"/>
            <w:szCs w:val="22"/>
            <w:lang w:eastAsia="en-US"/>
          </w:rPr>
          <w:t xml:space="preserve"> </w:t>
        </w:r>
        <w:r w:rsidRPr="00652942">
          <w:rPr>
            <w:rFonts w:ascii="Tahoma" w:eastAsia="Calibri" w:hAnsi="Tahoma" w:cs="Tahoma"/>
            <w:sz w:val="22"/>
            <w:szCs w:val="22"/>
            <w:lang w:eastAsia="en-US"/>
          </w:rPr>
          <w:t>–</w:t>
        </w:r>
        <w:r>
          <w:rPr>
            <w:rFonts w:ascii="Tahoma" w:eastAsia="Calibri" w:hAnsi="Tahoma" w:cs="Tahoma"/>
            <w:sz w:val="22"/>
            <w:szCs w:val="22"/>
            <w:lang w:eastAsia="en-US"/>
          </w:rPr>
          <w:t xml:space="preserve"> оставшаяся сумма основного долга закладных</w:t>
        </w:r>
        <w:r w:rsidRPr="009F403D">
          <w:rPr>
            <w:rFonts w:ascii="Tahoma" w:eastAsia="Calibri" w:hAnsi="Tahoma" w:cs="Tahoma"/>
            <w:sz w:val="22"/>
            <w:szCs w:val="22"/>
            <w:lang w:eastAsia="en-US"/>
          </w:rPr>
          <w:t>,</w:t>
        </w:r>
        <w:r>
          <w:rPr>
            <w:rFonts w:ascii="Tahoma" w:eastAsia="Calibri" w:hAnsi="Tahoma" w:cs="Tahoma"/>
            <w:sz w:val="22"/>
            <w:szCs w:val="22"/>
            <w:lang w:eastAsia="en-US"/>
          </w:rPr>
          <w:t xml:space="preserve"> входящих в ипотечное покрытие,</w:t>
        </w:r>
        <w:r w:rsidRPr="00216DBC">
          <w:rPr>
            <w:rFonts w:ascii="Tahoma" w:eastAsia="Calibri" w:hAnsi="Tahoma" w:cs="Tahoma"/>
            <w:sz w:val="22"/>
            <w:szCs w:val="22"/>
            <w:lang w:eastAsia="en-US"/>
          </w:rPr>
          <w:t xml:space="preserve"> </w:t>
        </w:r>
        <w:r>
          <w:rPr>
            <w:rFonts w:ascii="Tahoma" w:eastAsia="Calibri" w:hAnsi="Tahoma" w:cs="Tahoma"/>
            <w:sz w:val="22"/>
            <w:szCs w:val="22"/>
            <w:lang w:eastAsia="en-US"/>
          </w:rPr>
          <w:t xml:space="preserve">на начало расчетного периода, соответствующего купонному периоду </w:t>
        </w:r>
        <m:oMath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[</m:t>
          </m:r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t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i</m:t>
              </m:r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-1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 xml:space="preserve">, </m:t>
          </m:r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t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i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]</m:t>
          </m:r>
        </m:oMath>
        <w:r>
          <w:rPr>
            <w:rFonts w:ascii="Tahoma" w:eastAsia="Calibri" w:hAnsi="Tahoma" w:cs="Tahoma"/>
            <w:sz w:val="22"/>
            <w:szCs w:val="22"/>
            <w:lang w:eastAsia="en-US"/>
          </w:rPr>
          <w:t>, в денежном выражении</w:t>
        </w:r>
        <w:r w:rsidRPr="004C7429">
          <w:rPr>
            <w:rFonts w:ascii="Tahoma" w:eastAsia="Calibri" w:hAnsi="Tahoma" w:cs="Tahoma"/>
            <w:sz w:val="22"/>
            <w:szCs w:val="22"/>
            <w:lang w:eastAsia="en-US"/>
          </w:rPr>
          <w:t>;</w:t>
        </w:r>
      </w:ins>
    </w:p>
    <w:p w14:paraId="7F6591A3" w14:textId="77777777" w:rsidR="00461C35" w:rsidRPr="009F403D" w:rsidRDefault="00CC00E0" w:rsidP="00461C35">
      <w:pPr>
        <w:spacing w:after="120" w:line="276" w:lineRule="auto"/>
        <w:ind w:firstLine="0"/>
        <w:rPr>
          <w:ins w:id="180" w:author="Шевчук Андрей Григорьевич" w:date="2019-08-12T19:37:00Z"/>
          <w:rFonts w:ascii="Tahoma" w:eastAsia="Calibri" w:hAnsi="Tahoma" w:cs="Tahoma"/>
          <w:i/>
          <w:sz w:val="22"/>
          <w:lang w:eastAsia="en-US"/>
        </w:rPr>
      </w:pPr>
      <m:oMath>
        <m:sSub>
          <m:sSubPr>
            <m:ctrlPr>
              <w:ins w:id="181" w:author="Шевчук Андрей Григорьевич" w:date="2019-08-12T19:37:00Z"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w:ins>
            </m:ctrlPr>
          </m:sSubPr>
          <m:e>
            <m:r>
              <w:ins w:id="182" w:author="Шевчук Андрей Григорьевич" w:date="2019-08-12T19:37:00Z"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S</m:t>
              </w:ins>
            </m:r>
          </m:e>
          <m:sub>
            <m:r>
              <w:ins w:id="183" w:author="Шевчук Андрей Григорьевич" w:date="2019-08-12T19:37:00Z"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i</m:t>
              </w:ins>
            </m:r>
          </m:sub>
        </m:sSub>
      </m:oMath>
      <w:ins w:id="184" w:author="Шевчук Андрей Григорьевич" w:date="2019-08-12T19:37:00Z">
        <w:r w:rsidR="00461C35">
          <w:rPr>
            <w:rFonts w:ascii="Tahoma" w:eastAsia="Calibri" w:hAnsi="Tahoma" w:cs="Tahoma"/>
            <w:sz w:val="22"/>
            <w:szCs w:val="22"/>
            <w:lang w:eastAsia="en-US"/>
          </w:rPr>
          <w:t xml:space="preserve"> </w:t>
        </w:r>
        <w:r w:rsidR="00461C35" w:rsidRPr="00652942">
          <w:rPr>
            <w:rFonts w:ascii="Tahoma" w:eastAsia="Calibri" w:hAnsi="Tahoma" w:cs="Tahoma"/>
            <w:sz w:val="22"/>
            <w:szCs w:val="22"/>
            <w:lang w:eastAsia="en-US"/>
          </w:rPr>
          <w:t>–</w:t>
        </w:r>
        <w:r w:rsidR="00461C35" w:rsidRPr="009F403D">
          <w:rPr>
            <w:rFonts w:ascii="Tahoma" w:eastAsia="Calibri" w:hAnsi="Tahoma" w:cs="Tahoma"/>
            <w:sz w:val="22"/>
            <w:szCs w:val="22"/>
            <w:lang w:eastAsia="en-US"/>
          </w:rPr>
          <w:t xml:space="preserve"> </w:t>
        </w:r>
        <w:r w:rsidR="00461C35">
          <w:rPr>
            <w:rFonts w:ascii="Tahoma" w:eastAsia="Calibri" w:hAnsi="Tahoma" w:cs="Tahoma"/>
            <w:sz w:val="22"/>
            <w:szCs w:val="22"/>
            <w:lang w:eastAsia="en-US"/>
          </w:rPr>
          <w:t xml:space="preserve">количество бумаг в обращении в момент выплаты </w:t>
        </w:r>
        <m:oMath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t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i</m:t>
              </m:r>
            </m:sub>
          </m:sSub>
        </m:oMath>
        <w:r w:rsidR="00461C35" w:rsidRPr="009F403D">
          <w:rPr>
            <w:rFonts w:ascii="Tahoma" w:eastAsia="Calibri" w:hAnsi="Tahoma" w:cs="Tahoma"/>
            <w:sz w:val="22"/>
            <w:szCs w:val="22"/>
            <w:lang w:eastAsia="en-US"/>
          </w:rPr>
          <w:t>.</w:t>
        </w:r>
      </w:ins>
    </w:p>
    <w:p w14:paraId="76910822" w14:textId="77777777" w:rsidR="00461C35" w:rsidRDefault="00461C35" w:rsidP="00461C35">
      <w:pPr>
        <w:pStyle w:val="a5"/>
        <w:numPr>
          <w:ilvl w:val="2"/>
          <w:numId w:val="1"/>
        </w:numPr>
        <w:spacing w:after="120" w:line="276" w:lineRule="auto"/>
        <w:contextualSpacing w:val="0"/>
        <w:rPr>
          <w:ins w:id="185" w:author="Шевчук Андрей Григорьевич" w:date="2019-08-12T19:37:00Z"/>
          <w:rFonts w:ascii="Tahoma" w:eastAsia="Calibri" w:hAnsi="Tahoma" w:cs="Tahoma"/>
          <w:sz w:val="22"/>
          <w:lang w:eastAsia="en-US"/>
        </w:rPr>
      </w:pPr>
      <w:ins w:id="186" w:author="Шевчук Андрей Григорьевич" w:date="2019-08-12T19:37:00Z">
        <w:r>
          <w:rPr>
            <w:rFonts w:ascii="Tahoma" w:eastAsia="Calibri" w:hAnsi="Tahoma" w:cs="Tahoma"/>
            <w:sz w:val="22"/>
            <w:lang w:eastAsia="en-US"/>
          </w:rPr>
          <w:t>Скорость досрочного погашения</w:t>
        </w:r>
      </w:ins>
    </w:p>
    <w:p w14:paraId="34F1EC2D" w14:textId="676C37C4" w:rsidR="00461C35" w:rsidRPr="009F403D" w:rsidRDefault="00461C35" w:rsidP="00461C35">
      <w:pPr>
        <w:spacing w:after="120" w:line="276" w:lineRule="auto"/>
        <w:ind w:firstLine="0"/>
        <w:rPr>
          <w:ins w:id="187" w:author="Шевчук Андрей Григорьевич" w:date="2019-08-12T19:37:00Z"/>
          <w:rFonts w:ascii="Tahoma" w:eastAsia="Calibri" w:hAnsi="Tahoma" w:cs="Tahoma"/>
          <w:sz w:val="22"/>
          <w:lang w:eastAsia="en-US"/>
        </w:rPr>
      </w:pPr>
      <w:ins w:id="188" w:author="Шевчук Андрей Григорьевич" w:date="2019-08-12T19:37:00Z">
        <w:r>
          <w:rPr>
            <w:rFonts w:ascii="Tahoma" w:eastAsia="Calibri" w:hAnsi="Tahoma" w:cs="Tahoma"/>
            <w:sz w:val="22"/>
            <w:lang w:eastAsia="en-US"/>
          </w:rPr>
          <w:t>Вычисляется аналогично однотраншевым выпускам с поручительством</w:t>
        </w:r>
        <w:del w:id="189" w:author="Артименя Дмитрий Николаевич" w:date="2019-08-13T15:53:00Z">
          <w:r w:rsidDel="00F06F7B">
            <w:rPr>
              <w:rFonts w:ascii="Tahoma" w:eastAsia="Calibri" w:hAnsi="Tahoma" w:cs="Tahoma"/>
              <w:sz w:val="22"/>
              <w:lang w:eastAsia="en-US"/>
            </w:rPr>
            <w:delText xml:space="preserve"> АО «ДОМ.РФ»</w:delText>
          </w:r>
        </w:del>
        <w:r>
          <w:rPr>
            <w:rFonts w:ascii="Tahoma" w:eastAsia="Calibri" w:hAnsi="Tahoma" w:cs="Tahoma"/>
            <w:sz w:val="22"/>
            <w:lang w:eastAsia="en-US"/>
          </w:rPr>
          <w:t>.</w:t>
        </w:r>
      </w:ins>
    </w:p>
    <w:p w14:paraId="3FFE3C82" w14:textId="77777777" w:rsidR="00461C35" w:rsidRPr="009F403D" w:rsidRDefault="00461C35" w:rsidP="00461C35">
      <w:pPr>
        <w:pStyle w:val="a5"/>
        <w:numPr>
          <w:ilvl w:val="2"/>
          <w:numId w:val="1"/>
        </w:numPr>
        <w:spacing w:after="120" w:line="276" w:lineRule="auto"/>
        <w:contextualSpacing w:val="0"/>
        <w:rPr>
          <w:ins w:id="190" w:author="Шевчук Андрей Григорьевич" w:date="2019-08-12T19:37:00Z"/>
          <w:rFonts w:ascii="Tahoma" w:eastAsia="Calibri" w:hAnsi="Tahoma" w:cs="Tahoma"/>
          <w:sz w:val="22"/>
          <w:lang w:eastAsia="en-US"/>
        </w:rPr>
      </w:pPr>
      <w:proofErr w:type="spellStart"/>
      <w:ins w:id="191" w:author="Шевчук Андрей Григорьевич" w:date="2019-08-12T19:37:00Z">
        <w:r>
          <w:rPr>
            <w:rFonts w:ascii="Tahoma" w:eastAsia="Calibri" w:hAnsi="Tahoma" w:cs="Tahoma"/>
            <w:sz w:val="22"/>
            <w:lang w:val="en-US" w:eastAsia="en-US"/>
          </w:rPr>
          <w:t>Скорость</w:t>
        </w:r>
        <w:proofErr w:type="spellEnd"/>
        <w:r>
          <w:rPr>
            <w:rFonts w:ascii="Tahoma" w:eastAsia="Calibri" w:hAnsi="Tahoma" w:cs="Tahoma"/>
            <w:sz w:val="22"/>
            <w:lang w:val="en-US" w:eastAsia="en-US"/>
          </w:rPr>
          <w:t xml:space="preserve"> </w:t>
        </w:r>
        <w:proofErr w:type="spellStart"/>
        <w:r>
          <w:rPr>
            <w:rFonts w:ascii="Tahoma" w:eastAsia="Calibri" w:hAnsi="Tahoma" w:cs="Tahoma"/>
            <w:sz w:val="22"/>
            <w:lang w:val="en-US" w:eastAsia="en-US"/>
          </w:rPr>
          <w:t>выхода</w:t>
        </w:r>
        <w:proofErr w:type="spellEnd"/>
        <w:r>
          <w:rPr>
            <w:rFonts w:ascii="Tahoma" w:eastAsia="Calibri" w:hAnsi="Tahoma" w:cs="Tahoma"/>
            <w:sz w:val="22"/>
            <w:lang w:val="en-US" w:eastAsia="en-US"/>
          </w:rPr>
          <w:t xml:space="preserve"> </w:t>
        </w:r>
        <w:proofErr w:type="spellStart"/>
        <w:r>
          <w:rPr>
            <w:rFonts w:ascii="Tahoma" w:eastAsia="Calibri" w:hAnsi="Tahoma" w:cs="Tahoma"/>
            <w:sz w:val="22"/>
            <w:lang w:val="en-US" w:eastAsia="en-US"/>
          </w:rPr>
          <w:t>договоров</w:t>
        </w:r>
        <w:proofErr w:type="spellEnd"/>
        <w:r>
          <w:rPr>
            <w:rFonts w:ascii="Tahoma" w:eastAsia="Calibri" w:hAnsi="Tahoma" w:cs="Tahoma"/>
            <w:sz w:val="22"/>
            <w:lang w:val="en-US" w:eastAsia="en-US"/>
          </w:rPr>
          <w:t xml:space="preserve"> в </w:t>
        </w:r>
        <w:proofErr w:type="spellStart"/>
        <w:r>
          <w:rPr>
            <w:rFonts w:ascii="Tahoma" w:eastAsia="Calibri" w:hAnsi="Tahoma" w:cs="Tahoma"/>
            <w:sz w:val="22"/>
            <w:lang w:val="en-US" w:eastAsia="en-US"/>
          </w:rPr>
          <w:t>дефолт</w:t>
        </w:r>
        <w:proofErr w:type="spellEnd"/>
      </w:ins>
    </w:p>
    <w:p w14:paraId="17642FFB" w14:textId="602852D9" w:rsidR="00461C35" w:rsidRPr="009F403D" w:rsidRDefault="00461C35" w:rsidP="00461C35">
      <w:pPr>
        <w:spacing w:after="120" w:line="276" w:lineRule="auto"/>
        <w:ind w:firstLine="0"/>
        <w:rPr>
          <w:ins w:id="192" w:author="Шевчук Андрей Григорьевич" w:date="2019-08-12T19:37:00Z"/>
          <w:rFonts w:ascii="Tahoma" w:eastAsia="Calibri" w:hAnsi="Tahoma" w:cs="Tahoma"/>
          <w:sz w:val="22"/>
          <w:lang w:eastAsia="en-US"/>
        </w:rPr>
      </w:pPr>
      <w:ins w:id="193" w:author="Шевчук Андрей Григорьевич" w:date="2019-08-12T19:37:00Z">
        <w:r w:rsidRPr="00E61A3B">
          <w:rPr>
            <w:rFonts w:ascii="Tahoma" w:eastAsia="Calibri" w:hAnsi="Tahoma" w:cs="Tahoma"/>
            <w:sz w:val="22"/>
            <w:lang w:eastAsia="en-US"/>
          </w:rPr>
          <w:t>Вычисляется аналогично однотраншевым выпускам с поручительством</w:t>
        </w:r>
        <w:del w:id="194" w:author="Артименя Дмитрий Николаевич" w:date="2019-08-13T15:53:00Z">
          <w:r w:rsidRPr="00E61A3B" w:rsidDel="00F06F7B">
            <w:rPr>
              <w:rFonts w:ascii="Tahoma" w:eastAsia="Calibri" w:hAnsi="Tahoma" w:cs="Tahoma"/>
              <w:sz w:val="22"/>
              <w:lang w:eastAsia="en-US"/>
            </w:rPr>
            <w:delText xml:space="preserve"> АО «ДОМ.РФ»</w:delText>
          </w:r>
        </w:del>
        <w:r w:rsidRPr="00E61A3B">
          <w:rPr>
            <w:rFonts w:ascii="Tahoma" w:eastAsia="Calibri" w:hAnsi="Tahoma" w:cs="Tahoma"/>
            <w:sz w:val="22"/>
            <w:lang w:eastAsia="en-US"/>
          </w:rPr>
          <w:t>.</w:t>
        </w:r>
      </w:ins>
    </w:p>
    <w:p w14:paraId="7991611C" w14:textId="77777777" w:rsidR="00461C35" w:rsidRDefault="00461C35" w:rsidP="00461C35">
      <w:pPr>
        <w:pStyle w:val="a5"/>
        <w:numPr>
          <w:ilvl w:val="2"/>
          <w:numId w:val="1"/>
        </w:numPr>
        <w:spacing w:after="120" w:line="276" w:lineRule="auto"/>
        <w:contextualSpacing w:val="0"/>
        <w:rPr>
          <w:ins w:id="195" w:author="Шевчук Андрей Григорьевич" w:date="2019-08-12T19:37:00Z"/>
          <w:rFonts w:ascii="Tahoma" w:eastAsia="Calibri" w:hAnsi="Tahoma" w:cs="Tahoma"/>
          <w:sz w:val="22"/>
          <w:lang w:eastAsia="en-US"/>
        </w:rPr>
      </w:pPr>
      <w:ins w:id="196" w:author="Шевчук Андрей Григорьевич" w:date="2019-08-12T19:37:00Z">
        <w:r>
          <w:rPr>
            <w:rFonts w:ascii="Tahoma" w:eastAsia="Calibri" w:hAnsi="Tahoma" w:cs="Tahoma"/>
            <w:sz w:val="22"/>
            <w:lang w:eastAsia="en-US"/>
          </w:rPr>
          <w:t>Погашение номинала</w:t>
        </w:r>
      </w:ins>
    </w:p>
    <w:p w14:paraId="59476076" w14:textId="743A1CC5" w:rsidR="00461C35" w:rsidRDefault="00461C35" w:rsidP="00461C35">
      <w:pPr>
        <w:spacing w:after="0" w:line="276" w:lineRule="auto"/>
        <w:ind w:firstLine="0"/>
        <w:rPr>
          <w:ins w:id="197" w:author="Шевчук Андрей Григорьевич" w:date="2019-08-12T19:37:00Z"/>
          <w:rFonts w:ascii="Tahoma" w:eastAsia="Calibri" w:hAnsi="Tahoma" w:cs="Tahoma"/>
          <w:sz w:val="22"/>
          <w:szCs w:val="22"/>
          <w:lang w:eastAsia="en-US"/>
        </w:rPr>
      </w:pPr>
      <w:ins w:id="198" w:author="Шевчук Андрей Григорьевич" w:date="2019-08-12T19:37:00Z">
        <w:r w:rsidRPr="009F403D">
          <w:rPr>
            <w:rFonts w:ascii="Tahoma" w:eastAsia="Calibri" w:hAnsi="Tahoma" w:cs="Tahoma"/>
            <w:sz w:val="22"/>
            <w:szCs w:val="22"/>
            <w:lang w:eastAsia="en-US"/>
          </w:rPr>
          <w:t xml:space="preserve">Денежный поток по ИЦБ вычисляется следующим образом. Начисленные в </w:t>
        </w:r>
        <m:oMath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t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i</m:t>
              </m:r>
            </m:sub>
          </m:sSub>
        </m:oMath>
        <w:r w:rsidRPr="009F403D">
          <w:rPr>
            <w:rFonts w:ascii="Tahoma" w:eastAsia="Calibri" w:hAnsi="Tahoma" w:cs="Tahoma"/>
            <w:sz w:val="22"/>
            <w:szCs w:val="22"/>
            <w:lang w:eastAsia="en-US"/>
          </w:rPr>
          <w:t xml:space="preserve"> период времени плановые процентные </w:t>
        </w:r>
        <w:del w:id="199" w:author="Артименя Дмитрий Николаевич" w:date="2019-08-13T10:56:00Z">
          <w:r w:rsidRPr="009F403D" w:rsidDel="000A13F2">
            <w:rPr>
              <w:rFonts w:ascii="Tahoma" w:eastAsia="Calibri" w:hAnsi="Tahoma" w:cs="Tahoma"/>
              <w:sz w:val="22"/>
              <w:szCs w:val="22"/>
              <w:lang w:eastAsia="en-US"/>
            </w:rPr>
            <w:delText>платежи</w:delText>
          </w:r>
        </w:del>
      </w:ins>
      <w:ins w:id="200" w:author="Артименя Дмитрий Николаевич" w:date="2019-08-13T10:56:00Z">
        <w:r w:rsidR="000A13F2">
          <w:rPr>
            <w:rFonts w:ascii="Tahoma" w:eastAsia="Calibri" w:hAnsi="Tahoma" w:cs="Tahoma"/>
            <w:sz w:val="22"/>
            <w:szCs w:val="22"/>
            <w:lang w:eastAsia="en-US"/>
          </w:rPr>
          <w:t>поступления</w:t>
        </w:r>
      </w:ins>
      <w:ins w:id="201" w:author="Шевчук Андрей Григорьевич" w:date="2019-08-12T19:37:00Z">
        <w:r w:rsidRPr="009F403D">
          <w:rPr>
            <w:rFonts w:ascii="Tahoma" w:eastAsia="Calibri" w:hAnsi="Tahoma" w:cs="Tahoma"/>
            <w:sz w:val="22"/>
            <w:szCs w:val="22"/>
            <w:lang w:eastAsia="en-US"/>
          </w:rPr>
          <w:t xml:space="preserve"> для закладных вычисляются как:</w:t>
        </w:r>
      </w:ins>
    </w:p>
    <w:p w14:paraId="224C8149" w14:textId="77777777" w:rsidR="00461C35" w:rsidRPr="009F403D" w:rsidRDefault="00CC00E0" w:rsidP="00461C35">
      <w:pPr>
        <w:spacing w:after="0" w:line="276" w:lineRule="auto"/>
        <w:ind w:firstLine="0"/>
        <w:rPr>
          <w:ins w:id="202" w:author="Шевчук Андрей Григорьевич" w:date="2019-08-12T19:37:00Z"/>
          <w:rFonts w:ascii="Tahoma" w:eastAsia="Calibri" w:hAnsi="Tahoma" w:cs="Tahoma"/>
          <w:sz w:val="22"/>
          <w:szCs w:val="22"/>
          <w:lang w:eastAsia="en-US"/>
        </w:rPr>
      </w:pPr>
      <m:oMathPara>
        <m:oMath>
          <m:sSub>
            <m:sSubPr>
              <m:ctrlPr>
                <w:ins w:id="203" w:author="Шевчук Андрей Григорьевич" w:date="2019-08-12T19:37:00Z">
                  <w:rPr>
                    <w:rFonts w:ascii="Cambria Math" w:eastAsia="Calibri" w:hAnsi="Cambria Math" w:cs="Tahoma"/>
                    <w:i/>
                    <w:sz w:val="22"/>
                    <w:szCs w:val="22"/>
                    <w:lang w:val="en-US" w:eastAsia="en-US"/>
                  </w:rPr>
                </w:ins>
              </m:ctrlPr>
            </m:sSubPr>
            <m:e>
              <m:r>
                <w:ins w:id="204" w:author="Шевчук Андрей Григорьевич" w:date="2019-08-12T19:37:00Z">
                  <w:rPr>
                    <w:rFonts w:ascii="Cambria Math" w:eastAsia="Calibri" w:hAnsi="Cambria Math" w:cs="Tahoma"/>
                    <w:sz w:val="22"/>
                    <w:szCs w:val="22"/>
                    <w:lang w:val="en-US" w:eastAsia="en-US"/>
                  </w:rPr>
                  <m:t>I</m:t>
                </w:ins>
              </m:r>
            </m:e>
            <m:sub>
              <m:r>
                <w:ins w:id="205" w:author="Шевчук Андрей Григорьевич" w:date="2019-08-12T19:37:00Z">
                  <w:rPr>
                    <w:rFonts w:ascii="Cambria Math" w:eastAsia="Calibri" w:hAnsi="Cambria Math" w:cs="Tahoma"/>
                    <w:sz w:val="22"/>
                    <w:szCs w:val="22"/>
                    <w:lang w:val="en-US" w:eastAsia="en-US"/>
                  </w:rPr>
                  <m:t>i</m:t>
                </w:ins>
              </m:r>
            </m:sub>
          </m:sSub>
          <m:r>
            <w:ins w:id="206" w:author="Шевчук Андрей Григорьевич" w:date="2019-08-12T19:37:00Z"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=</m:t>
            </w:ins>
          </m:r>
          <m:f>
            <m:fPr>
              <m:ctrlPr>
                <w:ins w:id="207" w:author="Шевчук Андрей Григорьевич" w:date="2019-08-12T19:37:00Z">
                  <w:rPr>
                    <w:rFonts w:ascii="Cambria Math" w:eastAsia="Calibri" w:hAnsi="Cambria Math" w:cs="Tahoma"/>
                    <w:i/>
                    <w:sz w:val="22"/>
                    <w:szCs w:val="22"/>
                    <w:lang w:eastAsia="en-US"/>
                  </w:rPr>
                </w:ins>
              </m:ctrlPr>
            </m:fPr>
            <m:num>
              <m:sSub>
                <m:sSubPr>
                  <m:ctrlPr>
                    <w:ins w:id="208" w:author="Шевчук Андрей Григорьевич" w:date="2019-08-12T19:37:00Z">
                      <w:rPr>
                        <w:rFonts w:ascii="Cambria Math" w:eastAsia="Calibri" w:hAnsi="Cambria Math" w:cs="Tahoma"/>
                        <w:i/>
                        <w:sz w:val="22"/>
                        <w:szCs w:val="22"/>
                        <w:lang w:eastAsia="en-US"/>
                      </w:rPr>
                    </w:ins>
                  </m:ctrlPr>
                </m:sSubPr>
                <m:e>
                  <m:r>
                    <w:ins w:id="209" w:author="Шевчук Андрей Григорьевич" w:date="2019-08-12T19:37:00Z">
                      <w:rPr>
                        <w:rFonts w:ascii="Cambria Math" w:eastAsia="Calibri" w:hAnsi="Cambria Math" w:cs="Tahoma"/>
                        <w:sz w:val="22"/>
                        <w:szCs w:val="22"/>
                        <w:lang w:eastAsia="en-US"/>
                      </w:rPr>
                      <m:t>PoolNom</m:t>
                    </w:ins>
                  </m:r>
                </m:e>
                <m:sub>
                  <m:r>
                    <w:ins w:id="210" w:author="Шевчук Андрей Григорьевич" w:date="2019-08-12T19:37:00Z">
                      <w:rPr>
                        <w:rFonts w:ascii="Cambria Math" w:eastAsia="Calibri" w:hAnsi="Cambria Math" w:cs="Tahoma"/>
                        <w:sz w:val="22"/>
                        <w:szCs w:val="22"/>
                        <w:lang w:eastAsia="en-US"/>
                      </w:rPr>
                      <m:t>i-1</m:t>
                    </w:ins>
                  </m:r>
                </m:sub>
              </m:sSub>
            </m:num>
            <m:den>
              <m:sSub>
                <m:sSubPr>
                  <m:ctrlPr>
                    <w:ins w:id="211" w:author="Шевчук Андрей Григорьевич" w:date="2019-08-12T19:37:00Z">
                      <w:rPr>
                        <w:rFonts w:ascii="Cambria Math" w:eastAsia="Calibri" w:hAnsi="Cambria Math" w:cs="Tahoma"/>
                        <w:i/>
                        <w:sz w:val="22"/>
                        <w:szCs w:val="22"/>
                        <w:lang w:eastAsia="en-US"/>
                      </w:rPr>
                    </w:ins>
                  </m:ctrlPr>
                </m:sSubPr>
                <m:e>
                  <m:r>
                    <w:ins w:id="212" w:author="Шевчук Андрей Григорьевич" w:date="2019-08-12T19:37:00Z">
                      <w:rPr>
                        <w:rFonts w:ascii="Cambria Math" w:eastAsia="Calibri" w:hAnsi="Cambria Math" w:cs="Tahoma"/>
                        <w:sz w:val="22"/>
                        <w:szCs w:val="22"/>
                        <w:lang w:eastAsia="en-US"/>
                      </w:rPr>
                      <m:t>S</m:t>
                    </w:ins>
                  </m:r>
                </m:e>
                <m:sub>
                  <m:r>
                    <w:ins w:id="213" w:author="Шевчук Андрей Григорьевич" w:date="2019-08-12T19:37:00Z">
                      <w:rPr>
                        <w:rFonts w:ascii="Cambria Math" w:eastAsia="Calibri" w:hAnsi="Cambria Math" w:cs="Tahoma"/>
                        <w:sz w:val="22"/>
                        <w:szCs w:val="22"/>
                        <w:lang w:eastAsia="en-US"/>
                      </w:rPr>
                      <m:t>i</m:t>
                    </w:ins>
                  </m:r>
                </m:sub>
              </m:sSub>
            </m:den>
          </m:f>
          <m:r>
            <w:ins w:id="214" w:author="Шевчук Андрей Григорьевич" w:date="2019-08-12T19:37:00Z"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×</m:t>
            </w:ins>
          </m:r>
          <m:f>
            <m:fPr>
              <m:ctrlPr>
                <w:ins w:id="215" w:author="Шевчук Андрей Григорьевич" w:date="2019-08-12T19:37:00Z">
                  <w:rPr>
                    <w:rFonts w:ascii="Cambria Math" w:eastAsia="Calibri" w:hAnsi="Cambria Math" w:cs="Tahoma"/>
                    <w:i/>
                    <w:sz w:val="22"/>
                    <w:szCs w:val="22"/>
                    <w:lang w:eastAsia="en-US"/>
                  </w:rPr>
                </w:ins>
              </m:ctrlPr>
            </m:fPr>
            <m:num>
              <m:sSub>
                <m:sSubPr>
                  <m:ctrlPr>
                    <w:ins w:id="216" w:author="Шевчук Андрей Григорьевич" w:date="2019-08-12T19:37:00Z">
                      <w:rPr>
                        <w:rFonts w:ascii="Cambria Math" w:eastAsia="Calibri" w:hAnsi="Cambria Math" w:cs="Tahoma"/>
                        <w:i/>
                        <w:sz w:val="22"/>
                        <w:szCs w:val="22"/>
                        <w:lang w:eastAsia="en-US"/>
                      </w:rPr>
                    </w:ins>
                  </m:ctrlPr>
                </m:sSubPr>
                <m:e>
                  <m:r>
                    <w:ins w:id="217" w:author="Шевчук Андрей Григорьевич" w:date="2019-08-12T19:37:00Z">
                      <w:rPr>
                        <w:rFonts w:ascii="Cambria Math" w:eastAsia="Calibri" w:hAnsi="Cambria Math" w:cs="Tahoma"/>
                        <w:sz w:val="22"/>
                        <w:szCs w:val="22"/>
                        <w:lang w:eastAsia="en-US"/>
                      </w:rPr>
                      <m:t>r</m:t>
                    </w:ins>
                  </m:r>
                </m:e>
                <m:sub>
                  <m:r>
                    <w:ins w:id="218" w:author="Шевчук Андрей Григорьевич" w:date="2019-08-12T19:37:00Z">
                      <w:rPr>
                        <w:rFonts w:ascii="Cambria Math" w:eastAsia="Calibri" w:hAnsi="Cambria Math" w:cs="Tahoma"/>
                        <w:sz w:val="22"/>
                        <w:szCs w:val="22"/>
                        <w:lang w:eastAsia="en-US"/>
                      </w:rPr>
                      <m:t>i</m:t>
                    </w:ins>
                  </m:r>
                </m:sub>
              </m:sSub>
            </m:num>
            <m:den>
              <m:r>
                <w:ins w:id="219" w:author="Шевчук Андрей Григорьевич" w:date="2019-08-12T19:37:00Z"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100</m:t>
                </w:ins>
              </m:r>
            </m:den>
          </m:f>
        </m:oMath>
      </m:oMathPara>
    </w:p>
    <w:p w14:paraId="6C088F01" w14:textId="4A9D24EB" w:rsidR="00461C35" w:rsidRDefault="00461C35" w:rsidP="00461C35">
      <w:pPr>
        <w:spacing w:after="0" w:line="276" w:lineRule="auto"/>
        <w:ind w:firstLine="0"/>
        <w:rPr>
          <w:ins w:id="220" w:author="Шевчук Андрей Григорьевич" w:date="2019-08-12T19:37:00Z"/>
          <w:rFonts w:ascii="Tahoma" w:eastAsia="Calibri" w:hAnsi="Tahoma" w:cs="Tahoma"/>
          <w:sz w:val="22"/>
          <w:szCs w:val="22"/>
          <w:lang w:eastAsia="en-US"/>
        </w:rPr>
      </w:pPr>
      <w:ins w:id="221" w:author="Шевчук Андрей Григорьевич" w:date="2019-08-12T19:37:00Z">
        <w:r w:rsidRPr="009F403D">
          <w:rPr>
            <w:rFonts w:ascii="Tahoma" w:eastAsia="Calibri" w:hAnsi="Tahoma" w:cs="Tahoma"/>
            <w:sz w:val="22"/>
            <w:szCs w:val="22"/>
            <w:lang w:eastAsia="en-US"/>
          </w:rPr>
          <w:lastRenderedPageBreak/>
          <w:t xml:space="preserve">Погашение номинала ИЦБ в момент </w:t>
        </w:r>
        <m:oMath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i</m:t>
          </m:r>
        </m:oMath>
        <w:r w:rsidRPr="009F403D">
          <w:rPr>
            <w:rFonts w:ascii="Tahoma" w:eastAsia="Calibri" w:hAnsi="Tahoma" w:cs="Tahoma"/>
            <w:sz w:val="22"/>
            <w:szCs w:val="22"/>
            <w:lang w:eastAsia="en-US"/>
          </w:rPr>
          <w:t xml:space="preserve"> разбивается на две части – плановое погашение и досрочное погашение. Плановое погашение вычисляется как </w:t>
        </w:r>
      </w:ins>
      <w:ins w:id="222" w:author="Артименя Дмитрий Николаевич" w:date="2019-08-13T10:57:00Z">
        <w:r w:rsidR="000A13F2">
          <w:rPr>
            <w:rFonts w:ascii="Tahoma" w:eastAsia="Calibri" w:hAnsi="Tahoma" w:cs="Tahoma"/>
            <w:sz w:val="22"/>
            <w:szCs w:val="22"/>
            <w:lang w:eastAsia="en-US"/>
          </w:rPr>
          <w:t>разность между плановыми поступлениями и плановыми процентными поступлениями</w:t>
        </w:r>
      </w:ins>
      <w:ins w:id="223" w:author="Шевчук Андрей Григорьевич" w:date="2019-08-12T19:37:00Z">
        <w:del w:id="224" w:author="Артименя Дмитрий Николаевич" w:date="2019-08-13T10:57:00Z">
          <w:r w:rsidRPr="009F403D" w:rsidDel="000A13F2">
            <w:rPr>
              <w:rFonts w:ascii="Tahoma" w:eastAsia="Calibri" w:hAnsi="Tahoma" w:cs="Tahoma"/>
              <w:sz w:val="22"/>
              <w:szCs w:val="22"/>
              <w:lang w:eastAsia="en-US"/>
            </w:rPr>
            <w:delText xml:space="preserve">разность между плановым </w:delText>
          </w:r>
        </w:del>
        <w:del w:id="225" w:author="Артименя Дмитрий Николаевич" w:date="2019-08-13T10:56:00Z">
          <w:r w:rsidRPr="009F403D" w:rsidDel="000A13F2">
            <w:rPr>
              <w:rFonts w:ascii="Tahoma" w:eastAsia="Calibri" w:hAnsi="Tahoma" w:cs="Tahoma"/>
              <w:sz w:val="22"/>
              <w:szCs w:val="22"/>
              <w:lang w:eastAsia="en-US"/>
            </w:rPr>
            <w:delText xml:space="preserve">платежом </w:delText>
          </w:r>
        </w:del>
        <w:del w:id="226" w:author="Артименя Дмитрий Николаевич" w:date="2019-08-13T10:57:00Z">
          <w:r w:rsidRPr="009F403D" w:rsidDel="000A13F2">
            <w:rPr>
              <w:rFonts w:ascii="Tahoma" w:eastAsia="Calibri" w:hAnsi="Tahoma" w:cs="Tahoma"/>
              <w:sz w:val="22"/>
              <w:szCs w:val="22"/>
              <w:lang w:eastAsia="en-US"/>
            </w:rPr>
            <w:delText xml:space="preserve">и плановым процентным </w:delText>
          </w:r>
        </w:del>
        <w:del w:id="227" w:author="Артименя Дмитрий Николаевич" w:date="2019-08-13T10:56:00Z">
          <w:r w:rsidRPr="009F403D" w:rsidDel="000A13F2">
            <w:rPr>
              <w:rFonts w:ascii="Tahoma" w:eastAsia="Calibri" w:hAnsi="Tahoma" w:cs="Tahoma"/>
              <w:sz w:val="22"/>
              <w:szCs w:val="22"/>
              <w:lang w:eastAsia="en-US"/>
            </w:rPr>
            <w:delText>платежом</w:delText>
          </w:r>
        </w:del>
        <w:r w:rsidRPr="009F403D">
          <w:rPr>
            <w:rFonts w:ascii="Tahoma" w:eastAsia="Calibri" w:hAnsi="Tahoma" w:cs="Tahoma"/>
            <w:sz w:val="22"/>
            <w:szCs w:val="22"/>
            <w:lang w:eastAsia="en-US"/>
          </w:rPr>
          <w:t>:</w:t>
        </w:r>
      </w:ins>
    </w:p>
    <w:p w14:paraId="1F631020" w14:textId="77777777" w:rsidR="00461C35" w:rsidRPr="009F403D" w:rsidRDefault="00CC00E0" w:rsidP="00461C35">
      <w:pPr>
        <w:spacing w:after="0" w:line="276" w:lineRule="auto"/>
        <w:ind w:firstLine="0"/>
        <w:rPr>
          <w:ins w:id="228" w:author="Шевчук Андрей Григорьевич" w:date="2019-08-12T19:37:00Z"/>
          <w:rFonts w:ascii="Tahoma" w:eastAsia="Calibri" w:hAnsi="Tahoma" w:cs="Tahoma"/>
          <w:sz w:val="22"/>
          <w:szCs w:val="22"/>
          <w:lang w:eastAsia="en-US"/>
        </w:rPr>
      </w:pPr>
      <m:oMathPara>
        <m:oMath>
          <m:sSub>
            <m:sSubPr>
              <m:ctrlPr>
                <w:ins w:id="229" w:author="Шевчук Андрей Григорьевич" w:date="2019-08-12T19:37:00Z">
                  <w:rPr>
                    <w:rFonts w:ascii="Cambria Math" w:eastAsia="Calibri" w:hAnsi="Cambria Math" w:cs="Tahoma"/>
                    <w:i/>
                    <w:sz w:val="22"/>
                    <w:szCs w:val="22"/>
                    <w:lang w:eastAsia="en-US"/>
                  </w:rPr>
                </w:ins>
              </m:ctrlPr>
            </m:sSubPr>
            <m:e>
              <m:r>
                <w:ins w:id="230" w:author="Шевчук Андрей Григорьевич" w:date="2019-08-12T19:37:00Z"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F</m:t>
                </w:ins>
              </m:r>
            </m:e>
            <m:sub>
              <m:r>
                <w:ins w:id="231" w:author="Шевчук Андрей Григорьевич" w:date="2019-08-12T19:37:00Z"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i</m:t>
                </w:ins>
              </m:r>
            </m:sub>
          </m:sSub>
          <m:r>
            <w:ins w:id="232" w:author="Шевчук Андрей Григорьевич" w:date="2019-08-12T19:37:00Z"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 xml:space="preserve">=  </m:t>
            </w:ins>
          </m:r>
          <m:sSub>
            <m:sSubPr>
              <m:ctrlPr>
                <w:ins w:id="233" w:author="Шевчук Андрей Григорьевич" w:date="2019-08-12T19:37:00Z">
                  <w:rPr>
                    <w:rFonts w:ascii="Cambria Math" w:eastAsia="Calibri" w:hAnsi="Cambria Math" w:cs="Tahoma"/>
                    <w:i/>
                    <w:sz w:val="22"/>
                    <w:szCs w:val="22"/>
                    <w:lang w:eastAsia="en-US"/>
                  </w:rPr>
                </w:ins>
              </m:ctrlPr>
            </m:sSubPr>
            <m:e>
              <m:r>
                <w:ins w:id="234" w:author="Шевчук Андрей Григорьевич" w:date="2019-08-12T19:37:00Z"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P</m:t>
                </w:ins>
              </m:r>
            </m:e>
            <m:sub>
              <m:r>
                <w:ins w:id="235" w:author="Шевчук Андрей Григорьевич" w:date="2019-08-12T19:37:00Z"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i</m:t>
                </w:ins>
              </m:r>
            </m:sub>
          </m:sSub>
          <m:r>
            <w:ins w:id="236" w:author="Шевчук Андрей Григорьевич" w:date="2019-08-12T19:37:00Z"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-</m:t>
            </w:ins>
          </m:r>
          <m:sSub>
            <m:sSubPr>
              <m:ctrlPr>
                <w:ins w:id="237" w:author="Шевчук Андрей Григорьевич" w:date="2019-08-12T19:37:00Z">
                  <w:rPr>
                    <w:rFonts w:ascii="Cambria Math" w:eastAsia="Calibri" w:hAnsi="Cambria Math" w:cs="Tahoma"/>
                    <w:i/>
                    <w:sz w:val="22"/>
                    <w:szCs w:val="22"/>
                    <w:lang w:eastAsia="en-US"/>
                  </w:rPr>
                </w:ins>
              </m:ctrlPr>
            </m:sSubPr>
            <m:e>
              <m:r>
                <w:ins w:id="238" w:author="Шевчук Андрей Григорьевич" w:date="2019-08-12T19:37:00Z"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I</m:t>
                </w:ins>
              </m:r>
            </m:e>
            <m:sub>
              <m:r>
                <w:ins w:id="239" w:author="Шевчук Андрей Григорьевич" w:date="2019-08-12T19:37:00Z"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i</m:t>
                </w:ins>
              </m:r>
            </m:sub>
          </m:sSub>
          <m:r>
            <w:ins w:id="240" w:author="Шевчук Андрей Григорьевич" w:date="2019-08-12T19:37:00Z"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.</m:t>
            </w:ins>
          </m:r>
        </m:oMath>
      </m:oMathPara>
    </w:p>
    <w:p w14:paraId="366E71B8" w14:textId="77777777" w:rsidR="00461C35" w:rsidRDefault="00461C35" w:rsidP="00461C35">
      <w:pPr>
        <w:spacing w:after="0" w:line="276" w:lineRule="auto"/>
        <w:ind w:firstLine="0"/>
        <w:rPr>
          <w:ins w:id="241" w:author="Шевчук Андрей Григорьевич" w:date="2019-08-12T19:37:00Z"/>
          <w:rFonts w:ascii="Tahoma" w:eastAsia="Calibri" w:hAnsi="Tahoma" w:cs="Tahoma"/>
          <w:sz w:val="22"/>
          <w:szCs w:val="22"/>
          <w:lang w:eastAsia="en-US"/>
        </w:rPr>
      </w:pPr>
      <w:ins w:id="242" w:author="Шевчук Андрей Григорьевич" w:date="2019-08-12T19:37:00Z">
        <w:r w:rsidRPr="009F403D">
          <w:rPr>
            <w:rFonts w:ascii="Tahoma" w:eastAsia="Calibri" w:hAnsi="Tahoma" w:cs="Tahoma"/>
            <w:sz w:val="22"/>
            <w:szCs w:val="22"/>
            <w:lang w:eastAsia="en-US"/>
          </w:rPr>
          <w:t>При этом сумма досрочного погашения вычисляется как:</w:t>
        </w:r>
      </w:ins>
    </w:p>
    <w:p w14:paraId="460D6E5E" w14:textId="77777777" w:rsidR="00461C35" w:rsidRPr="009F403D" w:rsidRDefault="00CC00E0" w:rsidP="00461C35">
      <w:pPr>
        <w:spacing w:after="0" w:line="276" w:lineRule="auto"/>
        <w:ind w:firstLine="0"/>
        <w:rPr>
          <w:ins w:id="243" w:author="Шевчук Андрей Григорьевич" w:date="2019-08-12T19:37:00Z"/>
          <w:rFonts w:ascii="Tahoma" w:eastAsia="Calibri" w:hAnsi="Tahoma" w:cs="Tahoma"/>
          <w:sz w:val="22"/>
          <w:szCs w:val="22"/>
          <w:lang w:eastAsia="en-US"/>
        </w:rPr>
      </w:pPr>
      <m:oMathPara>
        <m:oMath>
          <m:sSub>
            <m:sSubPr>
              <m:ctrlPr>
                <w:ins w:id="244" w:author="Шевчук Андрей Григорьевич" w:date="2019-08-12T19:37:00Z">
                  <w:rPr>
                    <w:rFonts w:ascii="Cambria Math" w:eastAsia="Calibri" w:hAnsi="Cambria Math" w:cs="Tahoma"/>
                    <w:i/>
                    <w:sz w:val="22"/>
                    <w:szCs w:val="22"/>
                    <w:lang w:val="en-US" w:eastAsia="en-US"/>
                  </w:rPr>
                </w:ins>
              </m:ctrlPr>
            </m:sSubPr>
            <m:e>
              <m:r>
                <w:ins w:id="245" w:author="Шевчук Андрей Григорьевич" w:date="2019-08-12T19:37:00Z">
                  <w:rPr>
                    <w:rFonts w:ascii="Cambria Math" w:eastAsia="Calibri" w:hAnsi="Cambria Math" w:cs="Tahoma"/>
                    <w:sz w:val="22"/>
                    <w:szCs w:val="22"/>
                    <w:lang w:val="en-US" w:eastAsia="en-US"/>
                  </w:rPr>
                  <m:t>U</m:t>
                </w:ins>
              </m:r>
            </m:e>
            <m:sub>
              <m:r>
                <w:ins w:id="246" w:author="Шевчук Андрей Григорьевич" w:date="2019-08-12T19:37:00Z">
                  <w:rPr>
                    <w:rFonts w:ascii="Cambria Math" w:eastAsia="Calibri" w:hAnsi="Cambria Math" w:cs="Tahoma"/>
                    <w:sz w:val="22"/>
                    <w:szCs w:val="22"/>
                    <w:lang w:val="en-US" w:eastAsia="en-US"/>
                  </w:rPr>
                  <m:t>i</m:t>
                </w:ins>
              </m:r>
            </m:sub>
          </m:sSub>
          <m:r>
            <w:ins w:id="247" w:author="Шевчук Андрей Григорьевич" w:date="2019-08-12T19:37:00Z"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=</m:t>
            </w:ins>
          </m:r>
          <m:d>
            <m:dPr>
              <m:ctrlPr>
                <w:ins w:id="248" w:author="Шевчук Андрей Григорьевич" w:date="2019-08-12T19:37:00Z">
                  <w:rPr>
                    <w:rFonts w:ascii="Cambria Math" w:eastAsia="Calibri" w:hAnsi="Cambria Math" w:cs="Tahoma"/>
                    <w:i/>
                    <w:sz w:val="22"/>
                    <w:szCs w:val="22"/>
                    <w:lang w:val="en-US" w:eastAsia="en-US"/>
                  </w:rPr>
                </w:ins>
              </m:ctrlPr>
            </m:dPr>
            <m:e>
              <m:f>
                <m:fPr>
                  <m:ctrlPr>
                    <w:ins w:id="249" w:author="Шевчук Андрей Григорьевич" w:date="2019-08-12T19:37:00Z">
                      <w:rPr>
                        <w:rFonts w:ascii="Cambria Math" w:eastAsia="Calibri" w:hAnsi="Cambria Math" w:cs="Tahoma"/>
                        <w:i/>
                        <w:sz w:val="22"/>
                        <w:szCs w:val="22"/>
                        <w:lang w:val="en-US" w:eastAsia="en-US"/>
                      </w:rPr>
                    </w:ins>
                  </m:ctrlPr>
                </m:fPr>
                <m:num>
                  <m:sSub>
                    <m:sSubPr>
                      <m:ctrlPr>
                        <w:ins w:id="250" w:author="Шевчук Андрей Григорьевич" w:date="2019-08-12T19:37:00Z">
                          <w:rPr>
                            <w:rFonts w:ascii="Cambria Math" w:eastAsia="Calibri" w:hAnsi="Cambria Math" w:cs="Tahoma"/>
                            <w:i/>
                            <w:sz w:val="22"/>
                            <w:szCs w:val="22"/>
                            <w:lang w:eastAsia="en-US"/>
                          </w:rPr>
                        </w:ins>
                      </m:ctrlPr>
                    </m:sSubPr>
                    <m:e>
                      <m:r>
                        <w:ins w:id="251" w:author="Шевчук Андрей Григорьевич" w:date="2019-08-12T19:37:00Z">
                          <w:rPr>
                            <w:rFonts w:ascii="Cambria Math" w:eastAsia="Calibri" w:hAnsi="Cambria Math" w:cs="Tahoma"/>
                            <w:sz w:val="22"/>
                            <w:szCs w:val="22"/>
                            <w:lang w:eastAsia="en-US"/>
                          </w:rPr>
                          <m:t>PoolNom</m:t>
                        </w:ins>
                      </m:r>
                    </m:e>
                    <m:sub>
                      <m:r>
                        <w:ins w:id="252" w:author="Шевчук Андрей Григорьевич" w:date="2019-08-12T19:37:00Z">
                          <w:rPr>
                            <w:rFonts w:ascii="Cambria Math" w:eastAsia="Calibri" w:hAnsi="Cambria Math" w:cs="Tahoma"/>
                            <w:sz w:val="22"/>
                            <w:szCs w:val="22"/>
                            <w:lang w:eastAsia="en-US"/>
                          </w:rPr>
                          <m:t>i-1</m:t>
                        </w:ins>
                      </m:r>
                    </m:sub>
                  </m:sSub>
                </m:num>
                <m:den>
                  <m:sSub>
                    <m:sSubPr>
                      <m:ctrlPr>
                        <w:ins w:id="253" w:author="Шевчук Андрей Григорьевич" w:date="2019-08-12T19:37:00Z">
                          <w:rPr>
                            <w:rFonts w:ascii="Cambria Math" w:eastAsia="Calibri" w:hAnsi="Cambria Math" w:cs="Tahoma"/>
                            <w:i/>
                            <w:sz w:val="22"/>
                            <w:szCs w:val="22"/>
                            <w:lang w:val="en-US" w:eastAsia="en-US"/>
                          </w:rPr>
                        </w:ins>
                      </m:ctrlPr>
                    </m:sSubPr>
                    <m:e>
                      <m:r>
                        <w:ins w:id="254" w:author="Шевчук Андрей Григорьевич" w:date="2019-08-12T19:37:00Z">
                          <w:rPr>
                            <w:rFonts w:ascii="Cambria Math" w:eastAsia="Calibri" w:hAnsi="Cambria Math" w:cs="Tahoma"/>
                            <w:sz w:val="22"/>
                            <w:szCs w:val="22"/>
                            <w:lang w:val="en-US" w:eastAsia="en-US"/>
                          </w:rPr>
                          <m:t>S</m:t>
                        </w:ins>
                      </m:r>
                    </m:e>
                    <m:sub>
                      <m:r>
                        <w:ins w:id="255" w:author="Шевчук Андрей Григорьевич" w:date="2019-08-12T19:37:00Z">
                          <w:rPr>
                            <w:rFonts w:ascii="Cambria Math" w:eastAsia="Calibri" w:hAnsi="Cambria Math" w:cs="Tahoma"/>
                            <w:sz w:val="22"/>
                            <w:szCs w:val="22"/>
                            <w:lang w:val="en-US" w:eastAsia="en-US"/>
                          </w:rPr>
                          <m:t>i</m:t>
                        </w:ins>
                      </m:r>
                    </m:sub>
                  </m:sSub>
                </m:den>
              </m:f>
              <m:r>
                <w:ins w:id="256" w:author="Шевчук Андрей Григорьевич" w:date="2019-08-12T19:37:00Z">
                  <w:rPr>
                    <w:rFonts w:ascii="Cambria Math" w:eastAsia="Calibri" w:hAnsi="Cambria Math" w:cs="Tahoma"/>
                    <w:sz w:val="22"/>
                    <w:szCs w:val="22"/>
                    <w:lang w:val="en-US" w:eastAsia="en-US"/>
                  </w:rPr>
                  <m:t>-</m:t>
                </w:ins>
              </m:r>
              <m:sSub>
                <m:sSubPr>
                  <m:ctrlPr>
                    <w:ins w:id="257" w:author="Шевчук Андрей Григорьевич" w:date="2019-08-12T19:37:00Z">
                      <w:rPr>
                        <w:rFonts w:ascii="Cambria Math" w:eastAsia="Calibri" w:hAnsi="Cambria Math" w:cs="Tahoma"/>
                        <w:i/>
                        <w:sz w:val="22"/>
                        <w:szCs w:val="22"/>
                        <w:lang w:eastAsia="en-US"/>
                      </w:rPr>
                    </w:ins>
                  </m:ctrlPr>
                </m:sSubPr>
                <m:e>
                  <m:r>
                    <w:ins w:id="258" w:author="Шевчук Андрей Григорьевич" w:date="2019-08-12T19:37:00Z">
                      <w:rPr>
                        <w:rFonts w:ascii="Cambria Math" w:eastAsia="Calibri" w:hAnsi="Cambria Math" w:cs="Tahoma"/>
                        <w:sz w:val="22"/>
                        <w:szCs w:val="22"/>
                        <w:lang w:eastAsia="en-US"/>
                      </w:rPr>
                      <m:t>F</m:t>
                    </w:ins>
                  </m:r>
                </m:e>
                <m:sub>
                  <m:r>
                    <w:ins w:id="259" w:author="Шевчук Андрей Григорьевич" w:date="2019-08-12T19:37:00Z">
                      <w:rPr>
                        <w:rFonts w:ascii="Cambria Math" w:eastAsia="Calibri" w:hAnsi="Cambria Math" w:cs="Tahoma"/>
                        <w:sz w:val="22"/>
                        <w:szCs w:val="22"/>
                        <w:lang w:eastAsia="en-US"/>
                      </w:rPr>
                      <m:t>i</m:t>
                    </w:ins>
                  </m:r>
                </m:sub>
              </m:sSub>
              <m:ctrlPr>
                <w:ins w:id="260" w:author="Шевчук Андрей Григорьевич" w:date="2019-08-12T19:37:00Z">
                  <w:rPr>
                    <w:rFonts w:ascii="Cambria Math" w:eastAsia="Calibri" w:hAnsi="Cambria Math" w:cs="Tahoma"/>
                    <w:i/>
                    <w:sz w:val="22"/>
                    <w:szCs w:val="22"/>
                    <w:lang w:eastAsia="en-US"/>
                  </w:rPr>
                </w:ins>
              </m:ctrlPr>
            </m:e>
          </m:d>
          <m:r>
            <w:ins w:id="261" w:author="Шевчук Андрей Григорьевич" w:date="2019-08-12T19:37:00Z"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×</m:t>
            </w:ins>
          </m:r>
          <m:f>
            <m:fPr>
              <m:ctrlPr>
                <w:ins w:id="262" w:author="Шевчук Андрей Григорьевич" w:date="2019-08-12T19:37:00Z">
                  <w:rPr>
                    <w:rFonts w:ascii="Cambria Math" w:eastAsia="Calibri" w:hAnsi="Cambria Math" w:cs="Tahoma"/>
                    <w:i/>
                    <w:sz w:val="22"/>
                    <w:szCs w:val="22"/>
                    <w:lang w:eastAsia="en-US"/>
                  </w:rPr>
                </w:ins>
              </m:ctrlPr>
            </m:fPr>
            <m:num>
              <m:r>
                <w:ins w:id="263" w:author="Шевчук Андрей Григорьевич" w:date="2019-08-12T19:37:00Z"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CP</m:t>
                </w:ins>
              </m:r>
              <m:sSub>
                <m:sSubPr>
                  <m:ctrlPr>
                    <w:ins w:id="264" w:author="Шевчук Андрей Григорьевич" w:date="2019-08-12T19:37:00Z">
                      <w:rPr>
                        <w:rFonts w:ascii="Cambria Math" w:eastAsia="Calibri" w:hAnsi="Cambria Math" w:cs="Tahoma"/>
                        <w:i/>
                        <w:sz w:val="22"/>
                        <w:szCs w:val="22"/>
                        <w:lang w:eastAsia="en-US"/>
                      </w:rPr>
                    </w:ins>
                  </m:ctrlPr>
                </m:sSubPr>
                <m:e>
                  <m:r>
                    <w:ins w:id="265" w:author="Шевчук Андрей Григорьевич" w:date="2019-08-12T19:37:00Z">
                      <w:rPr>
                        <w:rFonts w:ascii="Cambria Math" w:eastAsia="Calibri" w:hAnsi="Cambria Math" w:cs="Tahoma"/>
                        <w:sz w:val="22"/>
                        <w:szCs w:val="22"/>
                        <w:lang w:eastAsia="en-US"/>
                      </w:rPr>
                      <m:t>R</m:t>
                    </w:ins>
                  </m:r>
                </m:e>
                <m:sub>
                  <m:r>
                    <w:ins w:id="266" w:author="Шевчук Андрей Григорьевич" w:date="2019-08-12T19:37:00Z">
                      <w:rPr>
                        <w:rFonts w:ascii="Cambria Math" w:eastAsia="Calibri" w:hAnsi="Cambria Math" w:cs="Tahoma"/>
                        <w:sz w:val="22"/>
                        <w:szCs w:val="22"/>
                        <w:lang w:eastAsia="en-US"/>
                      </w:rPr>
                      <m:t>i</m:t>
                    </w:ins>
                  </m:r>
                </m:sub>
              </m:sSub>
            </m:num>
            <m:den>
              <m:r>
                <w:ins w:id="267" w:author="Шевчук Андрей Григорьевич" w:date="2019-08-12T19:37:00Z"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100</m:t>
                </w:ins>
              </m:r>
            </m:den>
          </m:f>
          <m:r>
            <w:ins w:id="268" w:author="Шевчук Андрей Григорьевич" w:date="2019-08-12T19:37:00Z"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.</m:t>
            </w:ins>
          </m:r>
        </m:oMath>
      </m:oMathPara>
    </w:p>
    <w:p w14:paraId="0C4FF3C7" w14:textId="77777777" w:rsidR="00461C35" w:rsidRDefault="00461C35" w:rsidP="00461C35">
      <w:pPr>
        <w:spacing w:after="0" w:line="276" w:lineRule="auto"/>
        <w:ind w:firstLine="0"/>
        <w:rPr>
          <w:ins w:id="269" w:author="Шевчук Андрей Григорьевич" w:date="2019-08-12T19:37:00Z"/>
          <w:rFonts w:ascii="Tahoma" w:eastAsia="Calibri" w:hAnsi="Tahoma" w:cs="Tahoma"/>
          <w:sz w:val="22"/>
          <w:szCs w:val="22"/>
          <w:lang w:eastAsia="en-US"/>
        </w:rPr>
      </w:pPr>
      <w:ins w:id="270" w:author="Шевчук Андрей Григорьевич" w:date="2019-08-12T19:37:00Z">
        <w:r w:rsidRPr="009F403D">
          <w:rPr>
            <w:rFonts w:ascii="Tahoma" w:eastAsia="Calibri" w:hAnsi="Tahoma" w:cs="Tahoma"/>
            <w:sz w:val="22"/>
            <w:szCs w:val="22"/>
            <w:lang w:eastAsia="en-US"/>
          </w:rPr>
          <w:t xml:space="preserve">Сумма основного долга закладных, вышедших в дефолт и выкупленных </w:t>
        </w:r>
        <w:proofErr w:type="spellStart"/>
        <w:r w:rsidRPr="009F403D">
          <w:rPr>
            <w:rFonts w:ascii="Tahoma" w:eastAsia="Calibri" w:hAnsi="Tahoma" w:cs="Tahoma"/>
            <w:sz w:val="22"/>
            <w:szCs w:val="22"/>
            <w:lang w:eastAsia="en-US"/>
          </w:rPr>
          <w:t>оригинатором</w:t>
        </w:r>
        <w:proofErr w:type="spellEnd"/>
        <w:r w:rsidRPr="009F403D">
          <w:rPr>
            <w:rFonts w:ascii="Tahoma" w:eastAsia="Calibri" w:hAnsi="Tahoma" w:cs="Tahoma"/>
            <w:sz w:val="22"/>
            <w:szCs w:val="22"/>
            <w:lang w:eastAsia="en-US"/>
          </w:rPr>
          <w:t xml:space="preserve"> в течение периода </w:t>
        </w:r>
        <m:oMath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[</m:t>
          </m:r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t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i</m:t>
              </m:r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-1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 xml:space="preserve">, </m:t>
          </m:r>
          <m:sSub>
            <m:sSub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t</m:t>
              </m:r>
            </m:e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i</m:t>
              </m:r>
            </m:sub>
          </m:sSub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]</m:t>
          </m:r>
        </m:oMath>
        <w:r w:rsidRPr="009F403D">
          <w:rPr>
            <w:rFonts w:ascii="Tahoma" w:eastAsia="Calibri" w:hAnsi="Tahoma" w:cs="Tahoma"/>
            <w:sz w:val="22"/>
            <w:szCs w:val="22"/>
            <w:lang w:eastAsia="en-US"/>
          </w:rPr>
          <w:t>, определяется как:</w:t>
        </w:r>
      </w:ins>
    </w:p>
    <w:p w14:paraId="7247D4C9" w14:textId="77777777" w:rsidR="00461C35" w:rsidRPr="009F403D" w:rsidRDefault="00CC00E0" w:rsidP="00461C35">
      <w:pPr>
        <w:spacing w:after="0" w:line="276" w:lineRule="auto"/>
        <w:ind w:firstLine="0"/>
        <w:rPr>
          <w:ins w:id="271" w:author="Шевчук Андрей Григорьевич" w:date="2019-08-12T19:37:00Z"/>
          <w:rFonts w:ascii="Tahoma" w:eastAsia="Calibri" w:hAnsi="Tahoma" w:cs="Tahoma"/>
          <w:sz w:val="22"/>
          <w:szCs w:val="22"/>
          <w:lang w:eastAsia="en-US"/>
        </w:rPr>
      </w:pPr>
      <m:oMathPara>
        <m:oMath>
          <m:sSub>
            <m:sSubPr>
              <m:ctrlPr>
                <w:ins w:id="272" w:author="Шевчук Андрей Григорьевич" w:date="2019-08-12T19:37:00Z">
                  <w:rPr>
                    <w:rFonts w:ascii="Cambria Math" w:eastAsia="Calibri" w:hAnsi="Cambria Math" w:cs="Tahoma"/>
                    <w:i/>
                    <w:sz w:val="22"/>
                    <w:szCs w:val="22"/>
                    <w:lang w:val="en-US" w:eastAsia="en-US"/>
                  </w:rPr>
                </w:ins>
              </m:ctrlPr>
            </m:sSubPr>
            <m:e>
              <m:r>
                <w:ins w:id="273" w:author="Шевчук Андрей Григорьевич" w:date="2019-08-12T19:37:00Z">
                  <w:rPr>
                    <w:rFonts w:ascii="Cambria Math" w:eastAsia="Calibri" w:hAnsi="Cambria Math" w:cs="Tahoma"/>
                    <w:sz w:val="22"/>
                    <w:szCs w:val="22"/>
                    <w:lang w:val="en-US" w:eastAsia="en-US"/>
                  </w:rPr>
                  <m:t>D</m:t>
                </w:ins>
              </m:r>
            </m:e>
            <m:sub>
              <m:r>
                <w:ins w:id="274" w:author="Шевчук Андрей Григорьевич" w:date="2019-08-12T19:37:00Z">
                  <w:rPr>
                    <w:rFonts w:ascii="Cambria Math" w:eastAsia="Calibri" w:hAnsi="Cambria Math" w:cs="Tahoma"/>
                    <w:sz w:val="22"/>
                    <w:szCs w:val="22"/>
                    <w:lang w:val="en-US" w:eastAsia="en-US"/>
                  </w:rPr>
                  <m:t>i</m:t>
                </w:ins>
              </m:r>
            </m:sub>
          </m:sSub>
          <m:r>
            <w:ins w:id="275" w:author="Шевчук Андрей Григорьевич" w:date="2019-08-12T19:37:00Z"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=</m:t>
            </w:ins>
          </m:r>
          <m:d>
            <m:dPr>
              <m:ctrlPr>
                <w:ins w:id="276" w:author="Шевчук Андрей Григорьевич" w:date="2019-08-12T19:37:00Z">
                  <w:rPr>
                    <w:rFonts w:ascii="Cambria Math" w:eastAsia="Calibri" w:hAnsi="Cambria Math" w:cs="Tahoma"/>
                    <w:i/>
                    <w:sz w:val="22"/>
                    <w:szCs w:val="22"/>
                    <w:lang w:val="en-US" w:eastAsia="en-US"/>
                  </w:rPr>
                </w:ins>
              </m:ctrlPr>
            </m:dPr>
            <m:e>
              <m:f>
                <m:fPr>
                  <m:ctrlPr>
                    <w:ins w:id="277" w:author="Шевчук Андрей Григорьевич" w:date="2019-08-12T19:37:00Z">
                      <w:rPr>
                        <w:rFonts w:ascii="Cambria Math" w:eastAsia="Calibri" w:hAnsi="Cambria Math" w:cs="Tahoma"/>
                        <w:i/>
                        <w:sz w:val="22"/>
                        <w:szCs w:val="22"/>
                        <w:lang w:val="en-US" w:eastAsia="en-US"/>
                      </w:rPr>
                    </w:ins>
                  </m:ctrlPr>
                </m:fPr>
                <m:num>
                  <m:sSub>
                    <m:sSubPr>
                      <m:ctrlPr>
                        <w:ins w:id="278" w:author="Шевчук Андрей Григорьевич" w:date="2019-08-12T19:37:00Z">
                          <w:rPr>
                            <w:rFonts w:ascii="Cambria Math" w:eastAsia="Calibri" w:hAnsi="Cambria Math" w:cs="Tahoma"/>
                            <w:i/>
                            <w:sz w:val="22"/>
                            <w:szCs w:val="22"/>
                            <w:lang w:eastAsia="en-US"/>
                          </w:rPr>
                        </w:ins>
                      </m:ctrlPr>
                    </m:sSubPr>
                    <m:e>
                      <m:r>
                        <w:ins w:id="279" w:author="Шевчук Андрей Григорьевич" w:date="2019-08-12T19:37:00Z">
                          <w:rPr>
                            <w:rFonts w:ascii="Cambria Math" w:eastAsia="Calibri" w:hAnsi="Cambria Math" w:cs="Tahoma"/>
                            <w:sz w:val="22"/>
                            <w:szCs w:val="22"/>
                            <w:lang w:eastAsia="en-US"/>
                          </w:rPr>
                          <m:t>PoolNom</m:t>
                        </w:ins>
                      </m:r>
                    </m:e>
                    <m:sub>
                      <m:r>
                        <w:ins w:id="280" w:author="Шевчук Андрей Григорьевич" w:date="2019-08-12T19:37:00Z">
                          <w:rPr>
                            <w:rFonts w:ascii="Cambria Math" w:eastAsia="Calibri" w:hAnsi="Cambria Math" w:cs="Tahoma"/>
                            <w:sz w:val="22"/>
                            <w:szCs w:val="22"/>
                            <w:lang w:eastAsia="en-US"/>
                          </w:rPr>
                          <m:t>i-1</m:t>
                        </w:ins>
                      </m:r>
                    </m:sub>
                  </m:sSub>
                </m:num>
                <m:den>
                  <m:sSub>
                    <m:sSubPr>
                      <m:ctrlPr>
                        <w:ins w:id="281" w:author="Шевчук Андрей Григорьевич" w:date="2019-08-12T19:37:00Z">
                          <w:rPr>
                            <w:rFonts w:ascii="Cambria Math" w:eastAsia="Calibri" w:hAnsi="Cambria Math" w:cs="Tahoma"/>
                            <w:i/>
                            <w:sz w:val="22"/>
                            <w:szCs w:val="22"/>
                            <w:lang w:val="en-US" w:eastAsia="en-US"/>
                          </w:rPr>
                        </w:ins>
                      </m:ctrlPr>
                    </m:sSubPr>
                    <m:e>
                      <m:r>
                        <w:ins w:id="282" w:author="Шевчук Андрей Григорьевич" w:date="2019-08-12T19:37:00Z">
                          <w:rPr>
                            <w:rFonts w:ascii="Cambria Math" w:eastAsia="Calibri" w:hAnsi="Cambria Math" w:cs="Tahoma"/>
                            <w:sz w:val="22"/>
                            <w:szCs w:val="22"/>
                            <w:lang w:val="en-US" w:eastAsia="en-US"/>
                          </w:rPr>
                          <m:t>S</m:t>
                        </w:ins>
                      </m:r>
                    </m:e>
                    <m:sub>
                      <m:r>
                        <w:ins w:id="283" w:author="Шевчук Андрей Григорьевич" w:date="2019-08-12T19:37:00Z">
                          <w:rPr>
                            <w:rFonts w:ascii="Cambria Math" w:eastAsia="Calibri" w:hAnsi="Cambria Math" w:cs="Tahoma"/>
                            <w:sz w:val="22"/>
                            <w:szCs w:val="22"/>
                            <w:lang w:val="en-US" w:eastAsia="en-US"/>
                          </w:rPr>
                          <m:t>i</m:t>
                        </w:ins>
                      </m:r>
                    </m:sub>
                  </m:sSub>
                </m:den>
              </m:f>
              <m:r>
                <w:ins w:id="284" w:author="Шевчук Андрей Григорьевич" w:date="2019-08-12T19:37:00Z">
                  <w:rPr>
                    <w:rFonts w:ascii="Cambria Math" w:eastAsia="Calibri" w:hAnsi="Cambria Math" w:cs="Tahoma"/>
                    <w:sz w:val="22"/>
                    <w:szCs w:val="22"/>
                    <w:lang w:val="en-US" w:eastAsia="en-US"/>
                  </w:rPr>
                  <m:t>-</m:t>
                </w:ins>
              </m:r>
              <m:sSub>
                <m:sSubPr>
                  <m:ctrlPr>
                    <w:ins w:id="285" w:author="Шевчук Андрей Григорьевич" w:date="2019-08-12T19:37:00Z">
                      <w:rPr>
                        <w:rFonts w:ascii="Cambria Math" w:eastAsia="Calibri" w:hAnsi="Cambria Math" w:cs="Tahoma"/>
                        <w:i/>
                        <w:sz w:val="22"/>
                        <w:szCs w:val="22"/>
                        <w:lang w:eastAsia="en-US"/>
                      </w:rPr>
                    </w:ins>
                  </m:ctrlPr>
                </m:sSubPr>
                <m:e>
                  <m:r>
                    <w:ins w:id="286" w:author="Шевчук Андрей Григорьевич" w:date="2019-08-12T19:37:00Z">
                      <w:rPr>
                        <w:rFonts w:ascii="Cambria Math" w:eastAsia="Calibri" w:hAnsi="Cambria Math" w:cs="Tahoma"/>
                        <w:sz w:val="22"/>
                        <w:szCs w:val="22"/>
                        <w:lang w:eastAsia="en-US"/>
                      </w:rPr>
                      <m:t>F</m:t>
                    </w:ins>
                  </m:r>
                </m:e>
                <m:sub>
                  <m:r>
                    <w:ins w:id="287" w:author="Шевчук Андрей Григорьевич" w:date="2019-08-12T19:37:00Z">
                      <w:rPr>
                        <w:rFonts w:ascii="Cambria Math" w:eastAsia="Calibri" w:hAnsi="Cambria Math" w:cs="Tahoma"/>
                        <w:sz w:val="22"/>
                        <w:szCs w:val="22"/>
                        <w:lang w:eastAsia="en-US"/>
                      </w:rPr>
                      <m:t>i</m:t>
                    </w:ins>
                  </m:r>
                </m:sub>
              </m:sSub>
              <m:ctrlPr>
                <w:ins w:id="288" w:author="Шевчук Андрей Григорьевич" w:date="2019-08-12T19:37:00Z">
                  <w:rPr>
                    <w:rFonts w:ascii="Cambria Math" w:eastAsia="Calibri" w:hAnsi="Cambria Math" w:cs="Tahoma"/>
                    <w:i/>
                    <w:sz w:val="22"/>
                    <w:szCs w:val="22"/>
                    <w:lang w:eastAsia="en-US"/>
                  </w:rPr>
                </w:ins>
              </m:ctrlPr>
            </m:e>
          </m:d>
          <m:r>
            <w:ins w:id="289" w:author="Шевчук Андрей Григорьевич" w:date="2019-08-12T19:37:00Z"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×</m:t>
            </w:ins>
          </m:r>
          <m:f>
            <m:fPr>
              <m:ctrlPr>
                <w:ins w:id="290" w:author="Шевчук Андрей Григорьевич" w:date="2019-08-12T19:37:00Z">
                  <w:rPr>
                    <w:rFonts w:ascii="Cambria Math" w:eastAsia="Calibri" w:hAnsi="Cambria Math" w:cs="Tahoma"/>
                    <w:i/>
                    <w:sz w:val="22"/>
                    <w:szCs w:val="22"/>
                    <w:lang w:eastAsia="en-US"/>
                  </w:rPr>
                </w:ins>
              </m:ctrlPr>
            </m:fPr>
            <m:num>
              <m:r>
                <w:ins w:id="291" w:author="Шевчук Андрей Григорьевич" w:date="2019-08-12T19:37:00Z"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CD</m:t>
                </w:ins>
              </m:r>
              <m:sSub>
                <m:sSubPr>
                  <m:ctrlPr>
                    <w:ins w:id="292" w:author="Шевчук Андрей Григорьевич" w:date="2019-08-12T19:37:00Z">
                      <w:rPr>
                        <w:rFonts w:ascii="Cambria Math" w:eastAsia="Calibri" w:hAnsi="Cambria Math" w:cs="Tahoma"/>
                        <w:i/>
                        <w:sz w:val="22"/>
                        <w:szCs w:val="22"/>
                        <w:lang w:eastAsia="en-US"/>
                      </w:rPr>
                    </w:ins>
                  </m:ctrlPr>
                </m:sSubPr>
                <m:e>
                  <m:r>
                    <w:ins w:id="293" w:author="Шевчук Андрей Григорьевич" w:date="2019-08-12T19:37:00Z">
                      <w:rPr>
                        <w:rFonts w:ascii="Cambria Math" w:eastAsia="Calibri" w:hAnsi="Cambria Math" w:cs="Tahoma"/>
                        <w:sz w:val="22"/>
                        <w:szCs w:val="22"/>
                        <w:lang w:eastAsia="en-US"/>
                      </w:rPr>
                      <m:t>R</m:t>
                    </w:ins>
                  </m:r>
                </m:e>
                <m:sub>
                  <m:r>
                    <w:ins w:id="294" w:author="Шевчук Андрей Григорьевич" w:date="2019-08-12T19:37:00Z">
                      <w:rPr>
                        <w:rFonts w:ascii="Cambria Math" w:eastAsia="Calibri" w:hAnsi="Cambria Math" w:cs="Tahoma"/>
                        <w:sz w:val="22"/>
                        <w:szCs w:val="22"/>
                        <w:lang w:eastAsia="en-US"/>
                      </w:rPr>
                      <m:t>i</m:t>
                    </w:ins>
                  </m:r>
                </m:sub>
              </m:sSub>
            </m:num>
            <m:den>
              <m:r>
                <w:ins w:id="295" w:author="Шевчук Андрей Григорьевич" w:date="2019-08-12T19:37:00Z"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100</m:t>
                </w:ins>
              </m:r>
            </m:den>
          </m:f>
          <m:r>
            <w:ins w:id="296" w:author="Шевчук Андрей Григорьевич" w:date="2019-08-12T19:37:00Z"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,</m:t>
            </w:ins>
          </m:r>
        </m:oMath>
      </m:oMathPara>
    </w:p>
    <w:p w14:paraId="48BB0566" w14:textId="77777777" w:rsidR="00461C35" w:rsidRDefault="00461C35" w:rsidP="00461C35">
      <w:pPr>
        <w:spacing w:after="0" w:line="276" w:lineRule="auto"/>
        <w:ind w:firstLine="0"/>
        <w:rPr>
          <w:ins w:id="297" w:author="Шевчук Андрей Григорьевич" w:date="2019-08-12T19:37:00Z"/>
          <w:rFonts w:ascii="Tahoma" w:eastAsia="Calibri" w:hAnsi="Tahoma" w:cs="Tahoma"/>
          <w:sz w:val="22"/>
          <w:szCs w:val="22"/>
          <w:lang w:eastAsia="en-US"/>
        </w:rPr>
      </w:pPr>
      <w:ins w:id="298" w:author="Шевчук Андрей Григорьевич" w:date="2019-08-12T19:37:00Z">
        <w:r w:rsidRPr="009F403D">
          <w:rPr>
            <w:rFonts w:ascii="Tahoma" w:eastAsia="Calibri" w:hAnsi="Tahoma" w:cs="Tahoma"/>
            <w:sz w:val="22"/>
            <w:szCs w:val="22"/>
            <w:lang w:eastAsia="en-US"/>
          </w:rPr>
          <w:t xml:space="preserve">после чего вычисляется оставшийся номинал </w:t>
        </w:r>
        <w:r>
          <w:rPr>
            <w:rFonts w:ascii="Tahoma" w:eastAsia="Calibri" w:hAnsi="Tahoma" w:cs="Tahoma"/>
            <w:sz w:val="22"/>
            <w:szCs w:val="22"/>
            <w:lang w:eastAsia="en-US"/>
          </w:rPr>
          <w:t>бумаги</w:t>
        </w:r>
        <w:r w:rsidRPr="009F403D">
          <w:rPr>
            <w:rFonts w:ascii="Tahoma" w:eastAsia="Calibri" w:hAnsi="Tahoma" w:cs="Tahoma"/>
            <w:sz w:val="22"/>
            <w:szCs w:val="22"/>
            <w:lang w:eastAsia="en-US"/>
          </w:rPr>
          <w:t xml:space="preserve"> на конец периода:</w:t>
        </w:r>
      </w:ins>
    </w:p>
    <w:p w14:paraId="49CB06ED" w14:textId="77777777" w:rsidR="00461C35" w:rsidRPr="009F403D" w:rsidRDefault="00CC00E0" w:rsidP="00461C35">
      <w:pPr>
        <w:spacing w:after="0" w:line="276" w:lineRule="auto"/>
        <w:ind w:firstLine="0"/>
        <w:rPr>
          <w:ins w:id="299" w:author="Шевчук Андрей Григорьевич" w:date="2019-08-12T19:37:00Z"/>
          <w:rFonts w:ascii="Tahoma" w:eastAsia="Calibri" w:hAnsi="Tahoma" w:cs="Tahoma"/>
          <w:sz w:val="22"/>
          <w:szCs w:val="22"/>
          <w:lang w:eastAsia="en-US"/>
        </w:rPr>
      </w:pPr>
      <m:oMathPara>
        <m:oMath>
          <m:sSub>
            <m:sSubPr>
              <m:ctrlPr>
                <w:ins w:id="300" w:author="Шевчук Андрей Григорьевич" w:date="2019-08-12T19:37:00Z">
                  <w:rPr>
                    <w:rFonts w:ascii="Cambria Math" w:eastAsia="Calibri" w:hAnsi="Cambria Math" w:cs="Tahoma"/>
                    <w:i/>
                    <w:sz w:val="22"/>
                    <w:szCs w:val="22"/>
                    <w:lang w:eastAsia="en-US"/>
                  </w:rPr>
                </w:ins>
              </m:ctrlPr>
            </m:sSubPr>
            <m:e>
              <m:r>
                <w:ins w:id="301" w:author="Шевчук Андрей Григорьевич" w:date="2019-08-12T19:37:00Z"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Nom</m:t>
                </w:ins>
              </m:r>
            </m:e>
            <m:sub>
              <m:r>
                <w:ins w:id="302" w:author="Шевчук Андрей Григорьевич" w:date="2019-08-12T19:37:00Z"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i</m:t>
                </w:ins>
              </m:r>
            </m:sub>
          </m:sSub>
          <m:r>
            <w:ins w:id="303" w:author="Шевчук Андрей Григорьевич" w:date="2019-08-12T19:37:00Z"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=</m:t>
            </w:ins>
          </m:r>
          <m:sSub>
            <m:sSubPr>
              <m:ctrlPr>
                <w:ins w:id="304" w:author="Шевчук Андрей Григорьевич" w:date="2019-08-12T19:37:00Z">
                  <w:rPr>
                    <w:rFonts w:ascii="Cambria Math" w:eastAsia="Calibri" w:hAnsi="Cambria Math" w:cs="Tahoma"/>
                    <w:i/>
                    <w:sz w:val="22"/>
                    <w:szCs w:val="22"/>
                    <w:lang w:eastAsia="en-US"/>
                  </w:rPr>
                </w:ins>
              </m:ctrlPr>
            </m:sSubPr>
            <m:e>
              <m:r>
                <w:ins w:id="305" w:author="Шевчук Андрей Григорьевич" w:date="2019-08-12T19:37:00Z"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Nom</m:t>
                </w:ins>
              </m:r>
            </m:e>
            <m:sub>
              <m:r>
                <w:ins w:id="306" w:author="Шевчук Андрей Григорьевич" w:date="2019-08-12T19:37:00Z"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i-1</m:t>
                </w:ins>
              </m:r>
            </m:sub>
          </m:sSub>
          <m:r>
            <w:ins w:id="307" w:author="Шевчук Андрей Григорьевич" w:date="2019-08-12T19:37:00Z"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-</m:t>
            </w:ins>
          </m:r>
          <m:d>
            <m:dPr>
              <m:ctrlPr>
                <w:ins w:id="308" w:author="Шевчук Андрей Григорьевич" w:date="2019-08-12T19:37:00Z">
                  <w:rPr>
                    <w:rFonts w:ascii="Cambria Math" w:eastAsia="Calibri" w:hAnsi="Cambria Math" w:cs="Tahoma"/>
                    <w:i/>
                    <w:sz w:val="22"/>
                    <w:szCs w:val="22"/>
                    <w:lang w:eastAsia="en-US"/>
                  </w:rPr>
                </w:ins>
              </m:ctrlPr>
            </m:dPr>
            <m:e>
              <m:sSub>
                <m:sSubPr>
                  <m:ctrlPr>
                    <w:ins w:id="309" w:author="Шевчук Андрей Григорьевич" w:date="2019-08-12T19:37:00Z">
                      <w:rPr>
                        <w:rFonts w:ascii="Cambria Math" w:eastAsia="Calibri" w:hAnsi="Cambria Math" w:cs="Tahoma"/>
                        <w:i/>
                        <w:sz w:val="22"/>
                        <w:szCs w:val="22"/>
                        <w:lang w:eastAsia="en-US"/>
                      </w:rPr>
                    </w:ins>
                  </m:ctrlPr>
                </m:sSubPr>
                <m:e>
                  <m:r>
                    <w:ins w:id="310" w:author="Шевчук Андрей Григорьевич" w:date="2019-08-12T19:37:00Z">
                      <w:rPr>
                        <w:rFonts w:ascii="Cambria Math" w:eastAsia="Calibri" w:hAnsi="Cambria Math" w:cs="Tahoma"/>
                        <w:sz w:val="22"/>
                        <w:szCs w:val="22"/>
                        <w:lang w:eastAsia="en-US"/>
                      </w:rPr>
                      <m:t>F</m:t>
                    </w:ins>
                  </m:r>
                </m:e>
                <m:sub>
                  <m:r>
                    <w:ins w:id="311" w:author="Шевчук Андрей Григорьевич" w:date="2019-08-12T19:37:00Z">
                      <w:rPr>
                        <w:rFonts w:ascii="Cambria Math" w:eastAsia="Calibri" w:hAnsi="Cambria Math" w:cs="Tahoma"/>
                        <w:sz w:val="22"/>
                        <w:szCs w:val="22"/>
                        <w:lang w:eastAsia="en-US"/>
                      </w:rPr>
                      <m:t>i</m:t>
                    </w:ins>
                  </m:r>
                </m:sub>
              </m:sSub>
              <m:r>
                <w:ins w:id="312" w:author="Шевчук Андрей Григорьевич" w:date="2019-08-12T19:37:00Z"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+</m:t>
                </w:ins>
              </m:r>
              <m:sSub>
                <m:sSubPr>
                  <m:ctrlPr>
                    <w:ins w:id="313" w:author="Шевчук Андрей Григорьевич" w:date="2019-08-12T19:37:00Z">
                      <w:rPr>
                        <w:rFonts w:ascii="Cambria Math" w:eastAsia="Calibri" w:hAnsi="Cambria Math" w:cs="Tahoma"/>
                        <w:i/>
                        <w:sz w:val="22"/>
                        <w:szCs w:val="22"/>
                        <w:lang w:val="en-US" w:eastAsia="en-US"/>
                      </w:rPr>
                    </w:ins>
                  </m:ctrlPr>
                </m:sSubPr>
                <m:e>
                  <m:r>
                    <w:ins w:id="314" w:author="Шевчук Андрей Григорьевич" w:date="2019-08-12T19:37:00Z">
                      <w:rPr>
                        <w:rFonts w:ascii="Cambria Math" w:eastAsia="Calibri" w:hAnsi="Cambria Math" w:cs="Tahoma"/>
                        <w:sz w:val="22"/>
                        <w:szCs w:val="22"/>
                        <w:lang w:val="en-US" w:eastAsia="en-US"/>
                      </w:rPr>
                      <m:t>U</m:t>
                    </w:ins>
                  </m:r>
                </m:e>
                <m:sub>
                  <m:r>
                    <w:ins w:id="315" w:author="Шевчук Андрей Григорьевич" w:date="2019-08-12T19:37:00Z">
                      <w:rPr>
                        <w:rFonts w:ascii="Cambria Math" w:eastAsia="Calibri" w:hAnsi="Cambria Math" w:cs="Tahoma"/>
                        <w:sz w:val="22"/>
                        <w:szCs w:val="22"/>
                        <w:lang w:val="en-US" w:eastAsia="en-US"/>
                      </w:rPr>
                      <m:t>i</m:t>
                    </w:ins>
                  </m:r>
                </m:sub>
              </m:sSub>
              <m:r>
                <w:ins w:id="316" w:author="Шевчук Андрей Григорьевич" w:date="2019-08-12T19:37:00Z">
                  <w:rPr>
                    <w:rFonts w:ascii="Cambria Math" w:eastAsia="Calibri" w:hAnsi="Cambria Math" w:cs="Tahoma"/>
                    <w:sz w:val="22"/>
                    <w:szCs w:val="22"/>
                    <w:lang w:val="en-US" w:eastAsia="en-US"/>
                  </w:rPr>
                  <m:t>+</m:t>
                </w:ins>
              </m:r>
              <m:sSub>
                <m:sSubPr>
                  <m:ctrlPr>
                    <w:ins w:id="317" w:author="Шевчук Андрей Григорьевич" w:date="2019-08-12T19:37:00Z">
                      <w:rPr>
                        <w:rFonts w:ascii="Cambria Math" w:eastAsia="Calibri" w:hAnsi="Cambria Math" w:cs="Tahoma"/>
                        <w:i/>
                        <w:sz w:val="22"/>
                        <w:szCs w:val="22"/>
                        <w:lang w:val="en-US" w:eastAsia="en-US"/>
                      </w:rPr>
                    </w:ins>
                  </m:ctrlPr>
                </m:sSubPr>
                <m:e>
                  <m:r>
                    <w:ins w:id="318" w:author="Шевчук Андрей Григорьевич" w:date="2019-08-12T19:37:00Z">
                      <w:rPr>
                        <w:rFonts w:ascii="Cambria Math" w:eastAsia="Calibri" w:hAnsi="Cambria Math" w:cs="Tahoma"/>
                        <w:sz w:val="22"/>
                        <w:szCs w:val="22"/>
                        <w:lang w:val="en-US" w:eastAsia="en-US"/>
                      </w:rPr>
                      <m:t>D</m:t>
                    </w:ins>
                  </m:r>
                </m:e>
                <m:sub>
                  <m:r>
                    <w:ins w:id="319" w:author="Шевчук Андрей Григорьевич" w:date="2019-08-12T19:37:00Z">
                      <w:rPr>
                        <w:rFonts w:ascii="Cambria Math" w:eastAsia="Calibri" w:hAnsi="Cambria Math" w:cs="Tahoma"/>
                        <w:sz w:val="22"/>
                        <w:szCs w:val="22"/>
                        <w:lang w:val="en-US" w:eastAsia="en-US"/>
                      </w:rPr>
                      <m:t>i</m:t>
                    </w:ins>
                  </m:r>
                </m:sub>
              </m:sSub>
            </m:e>
          </m:d>
          <m:r>
            <w:ins w:id="320" w:author="Шевчук Андрей Григорьевич" w:date="2019-08-12T19:37:00Z"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.</m:t>
            </w:ins>
          </m:r>
        </m:oMath>
      </m:oMathPara>
    </w:p>
    <w:p w14:paraId="0CD58905" w14:textId="77777777" w:rsidR="00461C35" w:rsidRDefault="00461C35" w:rsidP="00461C35">
      <w:pPr>
        <w:pStyle w:val="a5"/>
        <w:numPr>
          <w:ilvl w:val="2"/>
          <w:numId w:val="1"/>
        </w:numPr>
        <w:rPr>
          <w:ins w:id="321" w:author="Шевчук Андрей Григорьевич" w:date="2019-08-12T19:37:00Z"/>
          <w:rFonts w:ascii="Tahoma" w:eastAsia="Calibri" w:hAnsi="Tahoma" w:cs="Tahoma"/>
          <w:sz w:val="22"/>
          <w:lang w:eastAsia="en-US"/>
        </w:rPr>
      </w:pPr>
      <w:ins w:id="322" w:author="Шевчук Андрей Григорьевич" w:date="2019-08-12T19:37:00Z">
        <w:r w:rsidRPr="00450CFB">
          <w:rPr>
            <w:rFonts w:ascii="Tahoma" w:eastAsia="Calibri" w:hAnsi="Tahoma" w:cs="Tahoma"/>
            <w:sz w:val="22"/>
            <w:lang w:eastAsia="en-US"/>
          </w:rPr>
          <w:t>Купонный платеж для ИЦБ с фиксированной ставкой купона</w:t>
        </w:r>
      </w:ins>
    </w:p>
    <w:p w14:paraId="76F62CE6" w14:textId="525EBB9A" w:rsidR="00461C35" w:rsidRPr="009F403D" w:rsidRDefault="00461C35" w:rsidP="00461C35">
      <w:pPr>
        <w:spacing w:after="120" w:line="276" w:lineRule="auto"/>
        <w:ind w:firstLine="0"/>
        <w:rPr>
          <w:ins w:id="323" w:author="Шевчук Андрей Григорьевич" w:date="2019-08-12T19:37:00Z"/>
          <w:rFonts w:ascii="Tahoma" w:eastAsia="Calibri" w:hAnsi="Tahoma" w:cs="Tahoma"/>
          <w:sz w:val="22"/>
          <w:lang w:eastAsia="en-US"/>
        </w:rPr>
      </w:pPr>
      <w:ins w:id="324" w:author="Шевчук Андрей Григорьевич" w:date="2019-08-12T19:37:00Z">
        <w:r w:rsidRPr="009F403D">
          <w:rPr>
            <w:rFonts w:ascii="Tahoma" w:eastAsia="Calibri" w:hAnsi="Tahoma" w:cs="Tahoma"/>
            <w:sz w:val="22"/>
            <w:lang w:eastAsia="en-US"/>
          </w:rPr>
          <w:t>Вычисляется аналогично однотраншевым выпускам с поручительством</w:t>
        </w:r>
        <w:del w:id="325" w:author="Артименя Дмитрий Николаевич" w:date="2019-08-13T15:54:00Z">
          <w:r w:rsidRPr="009F403D" w:rsidDel="00F06F7B">
            <w:rPr>
              <w:rFonts w:ascii="Tahoma" w:eastAsia="Calibri" w:hAnsi="Tahoma" w:cs="Tahoma"/>
              <w:sz w:val="22"/>
              <w:lang w:eastAsia="en-US"/>
            </w:rPr>
            <w:delText xml:space="preserve"> АО «ДОМ.РФ»</w:delText>
          </w:r>
        </w:del>
        <w:r w:rsidRPr="009F403D">
          <w:rPr>
            <w:rFonts w:ascii="Tahoma" w:eastAsia="Calibri" w:hAnsi="Tahoma" w:cs="Tahoma"/>
            <w:sz w:val="22"/>
            <w:lang w:eastAsia="en-US"/>
          </w:rPr>
          <w:t>.</w:t>
        </w:r>
      </w:ins>
    </w:p>
    <w:p w14:paraId="5D257A93" w14:textId="77777777" w:rsidR="00461C35" w:rsidRDefault="00461C35" w:rsidP="00461C35">
      <w:pPr>
        <w:pStyle w:val="a5"/>
        <w:numPr>
          <w:ilvl w:val="2"/>
          <w:numId w:val="1"/>
        </w:numPr>
        <w:rPr>
          <w:ins w:id="326" w:author="Шевчук Андрей Григорьевич" w:date="2019-08-12T19:37:00Z"/>
          <w:rFonts w:ascii="Tahoma" w:eastAsia="Calibri" w:hAnsi="Tahoma" w:cs="Tahoma"/>
          <w:sz w:val="22"/>
          <w:lang w:eastAsia="en-US"/>
        </w:rPr>
      </w:pPr>
      <w:ins w:id="327" w:author="Шевчук Андрей Григорьевич" w:date="2019-08-12T19:37:00Z">
        <w:r w:rsidRPr="00837A55">
          <w:rPr>
            <w:rFonts w:ascii="Tahoma" w:eastAsia="Calibri" w:hAnsi="Tahoma" w:cs="Tahoma"/>
            <w:sz w:val="22"/>
            <w:lang w:eastAsia="en-US"/>
          </w:rPr>
          <w:t>Денежный поток</w:t>
        </w:r>
      </w:ins>
    </w:p>
    <w:p w14:paraId="1C0E70DB" w14:textId="60D5E90D" w:rsidR="00461C35" w:rsidRPr="00461C35" w:rsidRDefault="00461C35">
      <w:pPr>
        <w:ind w:firstLine="0"/>
        <w:rPr>
          <w:rFonts w:ascii="Tahoma" w:eastAsia="Calibri" w:hAnsi="Tahoma" w:cs="Tahoma"/>
          <w:sz w:val="22"/>
          <w:lang w:eastAsia="en-US"/>
        </w:rPr>
        <w:pPrChange w:id="328" w:author="Шевчук Андрей Григорьевич" w:date="2019-08-12T19:37:00Z">
          <w:pPr>
            <w:spacing w:after="200" w:line="276" w:lineRule="auto"/>
            <w:ind w:firstLine="0"/>
          </w:pPr>
        </w:pPrChange>
      </w:pPr>
      <w:ins w:id="329" w:author="Шевчук Андрей Григорьевич" w:date="2019-08-12T19:37:00Z">
        <w:r w:rsidRPr="00837A55">
          <w:rPr>
            <w:rFonts w:ascii="Tahoma" w:eastAsia="Calibri" w:hAnsi="Tahoma" w:cs="Tahoma"/>
            <w:sz w:val="22"/>
            <w:lang w:eastAsia="en-US"/>
          </w:rPr>
          <w:t>Вычисляется аналогично однотраншевым выпускам с поручительством</w:t>
        </w:r>
        <w:del w:id="330" w:author="Артименя Дмитрий Николаевич" w:date="2019-08-13T15:54:00Z">
          <w:r w:rsidRPr="00837A55" w:rsidDel="00F06F7B">
            <w:rPr>
              <w:rFonts w:ascii="Tahoma" w:eastAsia="Calibri" w:hAnsi="Tahoma" w:cs="Tahoma"/>
              <w:sz w:val="22"/>
              <w:lang w:eastAsia="en-US"/>
            </w:rPr>
            <w:delText xml:space="preserve"> АО «ДОМ.РФ»</w:delText>
          </w:r>
        </w:del>
        <w:r w:rsidRPr="00837A55">
          <w:rPr>
            <w:rFonts w:ascii="Tahoma" w:eastAsia="Calibri" w:hAnsi="Tahoma" w:cs="Tahoma"/>
            <w:sz w:val="22"/>
            <w:lang w:eastAsia="en-US"/>
          </w:rPr>
          <w:t>.</w:t>
        </w:r>
      </w:ins>
    </w:p>
    <w:p w14:paraId="541A1D60" w14:textId="77777777" w:rsidR="00687AA2" w:rsidRPr="00687AA2" w:rsidRDefault="00687AA2" w:rsidP="00A255F5">
      <w:pPr>
        <w:pStyle w:val="1"/>
        <w:numPr>
          <w:ilvl w:val="0"/>
          <w:numId w:val="1"/>
        </w:numPr>
        <w:spacing w:line="276" w:lineRule="auto"/>
        <w:ind w:left="567" w:hanging="567"/>
        <w:jc w:val="both"/>
        <w:rPr>
          <w:rFonts w:ascii="Tahoma" w:eastAsia="Calibri" w:hAnsi="Tahoma" w:cs="Tahoma"/>
          <w:sz w:val="28"/>
          <w:lang w:eastAsia="en-US"/>
        </w:rPr>
      </w:pPr>
      <w:bookmarkStart w:id="331" w:name="_Toc13758904"/>
      <w:r>
        <w:rPr>
          <w:rFonts w:ascii="Tahoma" w:eastAsia="Calibri" w:hAnsi="Tahoma" w:cs="Tahoma"/>
          <w:sz w:val="28"/>
          <w:lang w:eastAsia="en-US"/>
        </w:rPr>
        <w:t>Ценовые характеристики ИЦБ</w:t>
      </w:r>
      <w:bookmarkEnd w:id="331"/>
    </w:p>
    <w:p w14:paraId="08E5E051" w14:textId="77777777" w:rsidR="00687AA2" w:rsidRPr="00472712" w:rsidRDefault="00687AA2" w:rsidP="00A255F5">
      <w:pPr>
        <w:pStyle w:val="a5"/>
        <w:numPr>
          <w:ilvl w:val="1"/>
          <w:numId w:val="1"/>
        </w:numPr>
        <w:spacing w:line="276" w:lineRule="auto"/>
        <w:ind w:left="567" w:hanging="567"/>
        <w:rPr>
          <w:rFonts w:ascii="Tahoma" w:eastAsia="Calibri" w:hAnsi="Tahoma" w:cs="Tahoma"/>
          <w:sz w:val="22"/>
          <w:lang w:eastAsia="en-US"/>
        </w:rPr>
      </w:pPr>
      <w:r>
        <w:rPr>
          <w:rFonts w:ascii="Tahoma" w:eastAsia="Calibri" w:hAnsi="Tahoma" w:cs="Tahoma"/>
          <w:sz w:val="22"/>
          <w:lang w:eastAsia="en-US"/>
        </w:rPr>
        <w:t xml:space="preserve">Расчет </w:t>
      </w:r>
      <m:oMath>
        <m:r>
          <w:rPr>
            <w:rFonts w:ascii="Cambria Math" w:eastAsia="Calibri" w:hAnsi="Cambria Math" w:cs="Tahoma"/>
            <w:sz w:val="22"/>
            <w:lang w:eastAsia="en-US"/>
          </w:rPr>
          <m:t>Zspread</m:t>
        </m:r>
      </m:oMath>
    </w:p>
    <w:p w14:paraId="75DB413D" w14:textId="6DDBF9B7" w:rsidR="008548E3" w:rsidRDefault="008548E3" w:rsidP="00FC4DE0">
      <w:pPr>
        <w:spacing w:after="12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r>
          <w:rPr>
            <w:rFonts w:ascii="Cambria Math" w:eastAsia="Calibri" w:hAnsi="Cambria Math" w:cs="Tahoma"/>
            <w:sz w:val="22"/>
            <w:szCs w:val="22"/>
            <w:lang w:val="en-US" w:eastAsia="en-US"/>
          </w:rPr>
          <m:t>Zspread</m:t>
        </m:r>
      </m:oMath>
      <w:r w:rsidRPr="007939C3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3A6D67">
        <w:rPr>
          <w:rFonts w:ascii="Tahoma" w:eastAsia="Calibri" w:hAnsi="Tahoma" w:cs="Tahoma"/>
          <w:sz w:val="22"/>
          <w:szCs w:val="22"/>
          <w:lang w:eastAsia="en-US"/>
        </w:rPr>
        <w:t xml:space="preserve">это </w:t>
      </w:r>
      <w:r>
        <w:rPr>
          <w:rFonts w:ascii="Tahoma" w:eastAsia="Calibri" w:hAnsi="Tahoma" w:cs="Tahoma"/>
          <w:sz w:val="22"/>
          <w:szCs w:val="22"/>
          <w:lang w:eastAsia="en-US"/>
        </w:rPr>
        <w:t>постоянн</w:t>
      </w:r>
      <w:r w:rsidR="003A6D67">
        <w:rPr>
          <w:rFonts w:ascii="Tahoma" w:eastAsia="Calibri" w:hAnsi="Tahoma" w:cs="Tahoma"/>
          <w:sz w:val="22"/>
          <w:szCs w:val="22"/>
          <w:lang w:eastAsia="en-US"/>
        </w:rPr>
        <w:t>ая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величин</w:t>
      </w:r>
      <w:r w:rsidR="003A6D67">
        <w:rPr>
          <w:rFonts w:ascii="Tahoma" w:eastAsia="Calibri" w:hAnsi="Tahoma" w:cs="Tahoma"/>
          <w:sz w:val="22"/>
          <w:szCs w:val="22"/>
          <w:lang w:eastAsia="en-US"/>
        </w:rPr>
        <w:t>а</w:t>
      </w:r>
      <w:r w:rsidRPr="008B41C8">
        <w:rPr>
          <w:rFonts w:ascii="Tahoma" w:eastAsia="Calibri" w:hAnsi="Tahoma" w:cs="Tahoma"/>
          <w:sz w:val="22"/>
          <w:szCs w:val="22"/>
          <w:lang w:eastAsia="en-US"/>
        </w:rPr>
        <w:t xml:space="preserve">, </w:t>
      </w:r>
      <w:r>
        <w:rPr>
          <w:rFonts w:ascii="Tahoma" w:eastAsia="Calibri" w:hAnsi="Tahoma" w:cs="Tahoma"/>
          <w:sz w:val="22"/>
          <w:szCs w:val="22"/>
          <w:lang w:eastAsia="en-US"/>
        </w:rPr>
        <w:t>выраженн</w:t>
      </w:r>
      <w:r w:rsidR="003A6D67">
        <w:rPr>
          <w:rFonts w:ascii="Tahoma" w:eastAsia="Calibri" w:hAnsi="Tahoma" w:cs="Tahoma"/>
          <w:sz w:val="22"/>
          <w:szCs w:val="22"/>
          <w:lang w:eastAsia="en-US"/>
        </w:rPr>
        <w:t>ая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в базисных пунктах, при прибавлении которой к кривой бескупонной доходности государственных облигаций приведенная </w:t>
      </w:r>
      <w:r w:rsidR="003A6D67">
        <w:rPr>
          <w:rFonts w:ascii="Tahoma" w:eastAsia="Calibri" w:hAnsi="Tahoma" w:cs="Tahoma"/>
          <w:sz w:val="22"/>
          <w:szCs w:val="22"/>
          <w:lang w:eastAsia="en-US"/>
        </w:rPr>
        <w:t xml:space="preserve">по ней </w:t>
      </w:r>
      <w:r>
        <w:rPr>
          <w:rFonts w:ascii="Tahoma" w:eastAsia="Calibri" w:hAnsi="Tahoma" w:cs="Tahoma"/>
          <w:sz w:val="22"/>
          <w:szCs w:val="22"/>
          <w:lang w:eastAsia="en-US"/>
        </w:rPr>
        <w:t>стоимость денежного потока, описа</w:t>
      </w:r>
      <w:r w:rsidR="00240D5C">
        <w:rPr>
          <w:rFonts w:ascii="Tahoma" w:eastAsia="Calibri" w:hAnsi="Tahoma" w:cs="Tahoma"/>
          <w:sz w:val="22"/>
          <w:szCs w:val="22"/>
          <w:lang w:eastAsia="en-US"/>
        </w:rPr>
        <w:t>нного в пункте 3</w:t>
      </w:r>
      <w:r w:rsidR="00CC6958">
        <w:rPr>
          <w:rFonts w:ascii="Tahoma" w:eastAsia="Calibri" w:hAnsi="Tahoma" w:cs="Tahoma"/>
          <w:sz w:val="22"/>
          <w:szCs w:val="22"/>
          <w:lang w:eastAsia="en-US"/>
        </w:rPr>
        <w:t>, равна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240D5C">
        <w:rPr>
          <w:rFonts w:ascii="Tahoma" w:eastAsia="Calibri" w:hAnsi="Tahoma" w:cs="Tahoma"/>
          <w:sz w:val="22"/>
          <w:szCs w:val="22"/>
          <w:lang w:eastAsia="en-US"/>
        </w:rPr>
        <w:t xml:space="preserve">грязной </w:t>
      </w:r>
      <w:r>
        <w:rPr>
          <w:rFonts w:ascii="Tahoma" w:eastAsia="Calibri" w:hAnsi="Tahoma" w:cs="Tahoma"/>
          <w:sz w:val="22"/>
          <w:szCs w:val="22"/>
          <w:lang w:eastAsia="en-US"/>
        </w:rPr>
        <w:t>цене</w:t>
      </w:r>
      <w:r w:rsidR="00C35E7B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ahoma"/>
            <w:sz w:val="22"/>
            <w:szCs w:val="22"/>
            <w:lang w:val="en-US" w:eastAsia="en-US"/>
          </w:rPr>
          <m:t>DirtyPx</m:t>
        </m:r>
      </m:oMath>
      <w:r>
        <w:rPr>
          <w:rFonts w:ascii="Tahoma" w:eastAsia="Calibri" w:hAnsi="Tahoma" w:cs="Tahoma"/>
          <w:sz w:val="22"/>
          <w:szCs w:val="22"/>
          <w:lang w:eastAsia="en-US"/>
        </w:rPr>
        <w:t xml:space="preserve"> инструмента.</w:t>
      </w:r>
    </w:p>
    <w:p w14:paraId="7762BBBD" w14:textId="77777777" w:rsidR="00A5233D" w:rsidRPr="00472712" w:rsidRDefault="00A5233D" w:rsidP="00A255F5">
      <w:pPr>
        <w:spacing w:after="120" w:line="276" w:lineRule="auto"/>
        <w:ind w:firstLine="0"/>
        <w:rPr>
          <w:rFonts w:ascii="Tahoma" w:eastAsia="Calibri" w:hAnsi="Tahoma" w:cs="Tahoma"/>
          <w:sz w:val="22"/>
          <w:lang w:eastAsia="en-US"/>
        </w:rPr>
      </w:pPr>
      <w:r>
        <w:rPr>
          <w:rFonts w:ascii="Tahoma" w:eastAsia="Calibri" w:hAnsi="Tahoma" w:cs="Tahoma"/>
          <w:sz w:val="22"/>
          <w:lang w:eastAsia="en-US"/>
        </w:rPr>
        <w:t>Построение кривой бескупонной доходности государственных облигаций осуществляется согласно действующей на момент оценки и утвержденной Московской Биржей методике определения кривой бескупонной доходности государственных облигаций (облигаций федеральных займов).</w:t>
      </w:r>
    </w:p>
    <w:p w14:paraId="21C94829" w14:textId="77777777" w:rsidR="008548E3" w:rsidRDefault="00615248" w:rsidP="00A255F5">
      <w:pPr>
        <w:spacing w:after="120" w:line="276" w:lineRule="auto"/>
        <w:ind w:firstLine="0"/>
        <w:rPr>
          <w:rFonts w:ascii="Tahoma" w:eastAsia="Calibri" w:hAnsi="Tahoma" w:cs="Tahoma"/>
          <w:i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 xml:space="preserve">Пусть далее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YF</m:t>
            </m:r>
          </m:e>
          <m:sub>
            <m:f>
              <m:fPr>
                <m:ctrlPr>
                  <w:rPr>
                    <w:rFonts w:ascii="Cambria Math" w:eastAsia="Calibri" w:hAnsi="Cambria Math" w:cs="Tahoma"/>
                    <w:i/>
                    <w:sz w:val="22"/>
                    <w:szCs w:val="22"/>
                    <w:lang w:val="en-US" w:eastAsia="en-US"/>
                  </w:rPr>
                </m:ctrlPr>
              </m:fPr>
              <m:num>
                <m:r>
                  <w:rPr>
                    <w:rFonts w:ascii="Cambria Math" w:eastAsia="Calibri" w:hAnsi="Cambria Math" w:cs="Tahoma"/>
                    <w:sz w:val="22"/>
                    <w:szCs w:val="22"/>
                    <w:lang w:val="en-US" w:eastAsia="en-US"/>
                  </w:rPr>
                  <m:t>Act</m:t>
                </m:r>
              </m:num>
              <m:den>
                <m: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365</m:t>
                </m:r>
              </m:den>
            </m:f>
          </m:sub>
        </m:sSub>
        <m:d>
          <m:dPr>
            <m:ctrlPr>
              <w:rPr>
                <w:rFonts w:ascii="Cambria Math" w:eastAsia="Calibri" w:hAnsi="Cambria Math" w:cs="Tahoma"/>
                <w:i/>
                <w:sz w:val="22"/>
                <w:szCs w:val="22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ahoma"/>
                    <w:i/>
                    <w:sz w:val="22"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sz w:val="22"/>
                    <w:szCs w:val="22"/>
                    <w:lang w:val="en-US"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ahoma"/>
                    <w:sz w:val="22"/>
                    <w:szCs w:val="22"/>
                    <w:lang w:val="en-US" w:eastAsia="en-US"/>
                  </w:rPr>
                  <m:t>p</m:t>
                </m:r>
              </m:sub>
            </m:s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,</m:t>
            </m:r>
            <m:sSub>
              <m:sSubPr>
                <m:ctrlPr>
                  <w:rPr>
                    <w:rFonts w:ascii="Cambria Math" w:eastAsia="Calibri" w:hAnsi="Cambria Math" w:cs="Tahoma"/>
                    <w:i/>
                    <w:sz w:val="22"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sz w:val="22"/>
                    <w:szCs w:val="22"/>
                    <w:lang w:val="en-US"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ahoma"/>
                    <w:sz w:val="22"/>
                    <w:szCs w:val="22"/>
                    <w:lang w:val="en-US" w:eastAsia="en-US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ahoma"/>
            <w:sz w:val="22"/>
            <w:szCs w:val="22"/>
            <w:lang w:eastAsia="en-US"/>
          </w:rPr>
          <m:t>=</m:t>
        </m:r>
        <m:f>
          <m:fPr>
            <m:ctrlPr>
              <w:rPr>
                <w:rFonts w:ascii="Cambria Math" w:eastAsia="Calibri" w:hAnsi="Cambria Math" w:cs="Tahoma"/>
                <w:i/>
                <w:sz w:val="22"/>
                <w:szCs w:val="22"/>
                <w:lang w:val="en-US" w:eastAsia="en-US"/>
              </w:rPr>
            </m:ctrlPr>
          </m:fPr>
          <m:num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 xml:space="preserve">Количество дней от </m:t>
            </m:r>
            <m:sSub>
              <m:sSubPr>
                <m:ctrlPr>
                  <w:rPr>
                    <w:rFonts w:ascii="Cambria Math" w:eastAsia="Calibri" w:hAnsi="Cambria Math" w:cs="Tahoma"/>
                    <w:i/>
                    <w:sz w:val="22"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sz w:val="22"/>
                    <w:szCs w:val="22"/>
                    <w:lang w:val="en-US"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ahoma"/>
                    <w:sz w:val="22"/>
                    <w:szCs w:val="22"/>
                    <w:lang w:val="en-US" w:eastAsia="en-US"/>
                  </w:rPr>
                  <m:t>p</m:t>
                </m:r>
              </m:sub>
            </m:s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 xml:space="preserve"> до </m:t>
            </m:r>
            <m:sSub>
              <m:sSubPr>
                <m:ctrlPr>
                  <w:rPr>
                    <w:rFonts w:ascii="Cambria Math" w:eastAsia="Calibri" w:hAnsi="Cambria Math" w:cs="Tahoma"/>
                    <w:i/>
                    <w:sz w:val="22"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sz w:val="22"/>
                    <w:szCs w:val="22"/>
                    <w:lang w:val="en-US" w:eastAsia="en-US"/>
                  </w:rPr>
                  <m:t>t</m:t>
                </m:r>
                <m:ctrlPr>
                  <w:rPr>
                    <w:rFonts w:ascii="Cambria Math" w:eastAsia="Calibri" w:hAnsi="Cambria Math" w:cs="Tahoma"/>
                    <w:i/>
                    <w:sz w:val="22"/>
                    <w:szCs w:val="22"/>
                    <w:lang w:eastAsia="en-US"/>
                  </w:rPr>
                </m:ctrlPr>
              </m:e>
              <m:sub>
                <m:r>
                  <w:rPr>
                    <w:rFonts w:ascii="Cambria Math" w:eastAsia="Calibri" w:hAnsi="Cambria Math" w:cs="Tahoma"/>
                    <w:sz w:val="22"/>
                    <w:szCs w:val="22"/>
                    <w:lang w:val="en-US" w:eastAsia="en-US"/>
                  </w:rPr>
                  <m:t>i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365</m:t>
            </m:r>
          </m:den>
        </m:f>
      </m:oMath>
      <w:r w:rsidR="00A64DB8" w:rsidRPr="00A64DB8">
        <w:rPr>
          <w:rFonts w:ascii="Tahoma" w:eastAsia="Calibri" w:hAnsi="Tahoma" w:cs="Tahoma"/>
          <w:sz w:val="22"/>
          <w:szCs w:val="22"/>
          <w:lang w:eastAsia="en-US"/>
        </w:rPr>
        <w:t>.</w:t>
      </w:r>
      <w:r w:rsidR="00F07BEB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8548E3">
        <w:rPr>
          <w:rFonts w:ascii="Tahoma" w:eastAsia="Calibri" w:hAnsi="Tahoma" w:cs="Tahoma"/>
          <w:sz w:val="22"/>
          <w:szCs w:val="22"/>
          <w:lang w:eastAsia="en-US"/>
        </w:rPr>
        <w:t xml:space="preserve">Если за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Y(t)</m:t>
        </m:r>
      </m:oMath>
      <w:r w:rsidR="008548E3" w:rsidRPr="000B7A3A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8548E3">
        <w:rPr>
          <w:rFonts w:ascii="Tahoma" w:eastAsia="Calibri" w:hAnsi="Tahoma" w:cs="Tahoma"/>
          <w:sz w:val="22"/>
          <w:szCs w:val="22"/>
          <w:lang w:eastAsia="en-US"/>
        </w:rPr>
        <w:t>обозначить</w:t>
      </w:r>
      <w:r w:rsidR="004A7BB4">
        <w:rPr>
          <w:rFonts w:ascii="Tahoma" w:eastAsia="Calibri" w:hAnsi="Tahoma" w:cs="Tahoma"/>
          <w:sz w:val="22"/>
          <w:szCs w:val="22"/>
          <w:lang w:eastAsia="en-US"/>
        </w:rPr>
        <w:t xml:space="preserve"> бескупонную доходность государственных облигаций в форме спот-доходности</w:t>
      </w:r>
      <w:r w:rsidR="008548E3" w:rsidRPr="000F452F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8548E3">
        <w:rPr>
          <w:rFonts w:ascii="Tahoma" w:eastAsia="Calibri" w:hAnsi="Tahoma" w:cs="Tahoma"/>
          <w:sz w:val="22"/>
          <w:szCs w:val="22"/>
          <w:lang w:eastAsia="en-US"/>
        </w:rPr>
        <w:t xml:space="preserve">с годовой капитализацией процентов, выраженную в </w:t>
      </w:r>
      <w:r w:rsidR="00421DDE">
        <w:rPr>
          <w:rFonts w:ascii="Tahoma" w:eastAsia="Calibri" w:hAnsi="Tahoma" w:cs="Tahoma"/>
          <w:sz w:val="22"/>
          <w:szCs w:val="22"/>
          <w:lang w:eastAsia="en-US"/>
        </w:rPr>
        <w:t>процентных</w:t>
      </w:r>
      <w:r w:rsidR="008548E3">
        <w:rPr>
          <w:rFonts w:ascii="Tahoma" w:eastAsia="Calibri" w:hAnsi="Tahoma" w:cs="Tahoma"/>
          <w:sz w:val="22"/>
          <w:szCs w:val="22"/>
          <w:lang w:eastAsia="en-US"/>
        </w:rPr>
        <w:t xml:space="preserve"> пунктах, то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Zspread</m:t>
        </m:r>
      </m:oMath>
      <w:r w:rsidR="008548E3" w:rsidRPr="0008647E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8548E3">
        <w:rPr>
          <w:rFonts w:ascii="Tahoma" w:eastAsia="Calibri" w:hAnsi="Tahoma" w:cs="Tahoma"/>
          <w:sz w:val="22"/>
          <w:szCs w:val="22"/>
          <w:lang w:eastAsia="en-US"/>
        </w:rPr>
        <w:t>можно вычислить из равенства:</w:t>
      </w:r>
    </w:p>
    <w:p w14:paraId="41E2022B" w14:textId="77777777" w:rsidR="007D5616" w:rsidRPr="007D5616" w:rsidRDefault="00CC6958" w:rsidP="00A255F5">
      <w:pPr>
        <w:spacing w:after="120" w:line="276" w:lineRule="auto"/>
        <w:ind w:firstLine="0"/>
        <w:rPr>
          <w:rFonts w:ascii="Tahoma" w:eastAsia="Calibri" w:hAnsi="Tahoma" w:cs="Tahoma"/>
          <w:i/>
          <w:sz w:val="22"/>
          <w:szCs w:val="22"/>
          <w:lang w:eastAsia="en-US"/>
        </w:rPr>
      </w:pPr>
      <m:oMathPara>
        <m:oMath>
          <m:r>
            <w:rPr>
              <w:rFonts w:ascii="Cambria Math" w:eastAsia="Calibri" w:hAnsi="Cambria Math" w:cs="Tahoma"/>
              <w:sz w:val="22"/>
              <w:szCs w:val="22"/>
              <w:lang w:val="en-US" w:eastAsia="en-US"/>
            </w:rPr>
            <m:t>DirtyPx</m:t>
          </m:r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100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Nom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0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m:ctrlPr>
            </m:naryPr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i</m:t>
              </m:r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1</m:t>
                  </m:r>
                </m:sub>
              </m:sSub>
            </m:sup>
            <m:e>
              <m:d>
                <m:d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ahoma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ahoma"/>
                              <w:i/>
                              <w:sz w:val="22"/>
                              <w:szCs w:val="22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ahoma"/>
                              <w:sz w:val="22"/>
                              <w:szCs w:val="22"/>
                              <w:lang w:eastAsia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ahoma"/>
                                  <w:i/>
                                  <w:sz w:val="22"/>
                                  <w:szCs w:val="22"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val="en-US" w:eastAsia="en-US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="Tahoma"/>
                                      <w:i/>
                                      <w:sz w:val="22"/>
                                      <w:szCs w:val="22"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="Tahoma"/>
                                          <w:i/>
                                          <w:sz w:val="22"/>
                                          <w:szCs w:val="22"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 w:cs="Tahoma"/>
                                          <w:sz w:val="22"/>
                                          <w:szCs w:val="22"/>
                                          <w:lang w:val="en-US" w:eastAsia="en-US"/>
                                        </w:rPr>
                                        <m:t>YF</m:t>
                                      </m:r>
                                    </m:e>
                                    <m:sub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 w:cs="Tahoma"/>
                                              <w:i/>
                                              <w:sz w:val="22"/>
                                              <w:szCs w:val="22"/>
                                              <w:lang w:val="en-US" w:eastAsia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Calibri" w:hAnsi="Cambria Math" w:cs="Tahoma"/>
                                              <w:sz w:val="22"/>
                                              <w:szCs w:val="22"/>
                                              <w:lang w:val="en-US" w:eastAsia="en-US"/>
                                            </w:rPr>
                                            <m:t>Act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Calibri" w:hAnsi="Cambria Math" w:cs="Tahoma"/>
                                              <w:sz w:val="22"/>
                                              <w:szCs w:val="22"/>
                                              <w:lang w:eastAsia="en-US"/>
                                            </w:rPr>
                                            <m:t>365</m:t>
                                          </m:r>
                                        </m:den>
                                      </m:f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Tahoma"/>
                                          <w:i/>
                                          <w:sz w:val="22"/>
                                          <w:szCs w:val="22"/>
                                          <w:lang w:val="en-US" w:eastAsia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libri" w:hAnsi="Cambria Math" w:cs="Tahoma"/>
                                              <w:i/>
                                              <w:sz w:val="22"/>
                                              <w:szCs w:val="22"/>
                                              <w:lang w:val="en-US"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libri" w:hAnsi="Cambria Math" w:cs="Tahoma"/>
                                              <w:sz w:val="22"/>
                                              <w:szCs w:val="22"/>
                                              <w:lang w:val="en-US" w:eastAsia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 w:cs="Tahoma"/>
                                              <w:sz w:val="22"/>
                                              <w:szCs w:val="22"/>
                                              <w:lang w:val="en-US" w:eastAsia="en-US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libri" w:hAnsi="Cambria Math" w:cs="Tahoma"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libri" w:hAnsi="Cambria Math" w:cs="Tahoma"/>
                                              <w:i/>
                                              <w:sz w:val="22"/>
                                              <w:szCs w:val="22"/>
                                              <w:lang w:val="en-US"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libri" w:hAnsi="Cambria Math" w:cs="Tahoma"/>
                                              <w:sz w:val="22"/>
                                              <w:szCs w:val="22"/>
                                              <w:lang w:val="en-US" w:eastAsia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 w:cs="Tahoma"/>
                                              <w:sz w:val="22"/>
                                              <w:szCs w:val="22"/>
                                              <w:lang w:val="en-US" w:eastAsia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eastAsia="en-US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ahoma"/>
                              <w:sz w:val="22"/>
                              <w:szCs w:val="22"/>
                              <w:lang w:eastAsia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ahoma"/>
                                  <w:i/>
                                  <w:sz w:val="22"/>
                                  <w:szCs w:val="22"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val="en-US" w:eastAsia="en-US"/>
                                </w:rPr>
                                <m:t>Zspread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eastAsia="en-US"/>
                                </w:rPr>
                                <m:t>10000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ahoma"/>
                              <w:i/>
                              <w:sz w:val="22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ahoma"/>
                              <w:sz w:val="22"/>
                              <w:szCs w:val="22"/>
                              <w:lang w:val="en-US" w:eastAsia="en-US"/>
                            </w:rPr>
                            <m:t>YF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="Calibri" w:hAnsi="Cambria Math" w:cs="Tahoma"/>
                                  <w:i/>
                                  <w:sz w:val="22"/>
                                  <w:szCs w:val="22"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val="en-US" w:eastAsia="en-US"/>
                                </w:rPr>
                                <m:t>Act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eastAsia="en-US"/>
                                </w:rPr>
                                <m:t>365</m:t>
                              </m:r>
                            </m:den>
                          </m:f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Tahoma"/>
                              <w:i/>
                              <w:sz w:val="22"/>
                              <w:szCs w:val="22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ahoma"/>
                                  <w:i/>
                                  <w:sz w:val="22"/>
                                  <w:szCs w:val="22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val="en-US" w:eastAsia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val="en-US" w:eastAsia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ahoma"/>
                              <w:sz w:val="22"/>
                              <w:szCs w:val="22"/>
                              <w:lang w:eastAsia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ahoma"/>
                                  <w:i/>
                                  <w:sz w:val="22"/>
                                  <w:szCs w:val="22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val="en-US" w:eastAsia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val="en-US" w:eastAsia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="Calibri" w:hAnsi="Cambria Math" w:cs="Tahoma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val="en-US" w:eastAsia="en-US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val="en-US" w:eastAsia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Calibri" w:hAnsi="Cambria Math" w:cs="Tahoma"/>
              <w:sz w:val="22"/>
              <w:szCs w:val="22"/>
              <w:lang w:val="en-US" w:eastAsia="en-US"/>
            </w:rPr>
            <m:t>.</m:t>
          </m:r>
        </m:oMath>
      </m:oMathPara>
    </w:p>
    <w:p w14:paraId="167A0B15" w14:textId="77777777" w:rsidR="00FC56DA" w:rsidRPr="00472712" w:rsidRDefault="00687AA2" w:rsidP="00A255F5">
      <w:pPr>
        <w:pStyle w:val="a5"/>
        <w:numPr>
          <w:ilvl w:val="1"/>
          <w:numId w:val="1"/>
        </w:numPr>
        <w:spacing w:after="120" w:line="276" w:lineRule="auto"/>
        <w:ind w:left="567" w:hanging="567"/>
        <w:rPr>
          <w:rFonts w:ascii="Tahoma" w:eastAsia="Calibri" w:hAnsi="Tahoma" w:cs="Tahoma"/>
          <w:sz w:val="22"/>
          <w:lang w:eastAsia="en-US"/>
        </w:rPr>
      </w:pPr>
      <w:r>
        <w:rPr>
          <w:rFonts w:ascii="Tahoma" w:eastAsia="Calibri" w:hAnsi="Tahoma" w:cs="Tahoma"/>
          <w:sz w:val="22"/>
          <w:lang w:eastAsia="en-US"/>
        </w:rPr>
        <w:t>Расчет</w:t>
      </w:r>
      <w:r w:rsidRPr="00472712">
        <w:rPr>
          <w:rFonts w:ascii="Tahoma" w:eastAsia="Calibri" w:hAnsi="Tahoma" w:cs="Tahoma"/>
          <w:sz w:val="22"/>
          <w:lang w:eastAsia="en-US"/>
        </w:rPr>
        <w:t xml:space="preserve"> чистой цены и грязной цены</w:t>
      </w:r>
    </w:p>
    <w:p w14:paraId="6307E7D6" w14:textId="5E68C889" w:rsidR="008548E3" w:rsidRPr="008548E3" w:rsidRDefault="00687AA2" w:rsidP="00A255F5">
      <w:pPr>
        <w:spacing w:after="12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 xml:space="preserve">Пусть величина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PV=</m:t>
        </m:r>
        <m:nary>
          <m:naryPr>
            <m:chr m:val="∑"/>
            <m:limLoc m:val="undOvr"/>
            <m:ctrlPr>
              <w:rPr>
                <w:rFonts w:ascii="Cambria Math" w:eastAsia="Calibri" w:hAnsi="Cambria Math" w:cs="Tahoma"/>
                <w:i/>
                <w:sz w:val="22"/>
                <w:szCs w:val="22"/>
                <w:lang w:val="en-US" w:eastAsia="en-US"/>
              </w:rPr>
            </m:ctrlPr>
          </m:naryPr>
          <m:sub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i</m:t>
            </m:r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=1</m:t>
            </m:r>
          </m:sub>
          <m:sup>
            <m:sSub>
              <m:sSubPr>
                <m:ctrlPr>
                  <w:rPr>
                    <w:rFonts w:ascii="Cambria Math" w:eastAsia="Calibri" w:hAnsi="Cambria Math" w:cs="Tahoma"/>
                    <w:i/>
                    <w:sz w:val="22"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sz w:val="22"/>
                    <w:szCs w:val="22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1</m:t>
                </m:r>
              </m:sub>
            </m:sSub>
          </m:sup>
          <m:e>
            <m:d>
              <m:dPr>
                <m:ctrlPr>
                  <w:rPr>
                    <w:rFonts w:ascii="Cambria Math" w:eastAsia="Calibri" w:hAnsi="Cambria Math" w:cs="Tahoma"/>
                    <w:i/>
                    <w:sz w:val="22"/>
                    <w:szCs w:val="22"/>
                    <w:lang w:val="en-US"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libri" w:hAnsi="Cambria Math" w:cs="Tahoma"/>
                        <w:i/>
                        <w:sz w:val="22"/>
                        <w:szCs w:val="22"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ahoma"/>
                            <w:i/>
                            <w:sz w:val="22"/>
                            <w:szCs w:val="22"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ahoma"/>
                            <w:sz w:val="22"/>
                            <w:szCs w:val="22"/>
                            <w:lang w:eastAsia="en-US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ahoma"/>
                                <w:i/>
                                <w:sz w:val="22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ahoma"/>
                                <w:sz w:val="22"/>
                                <w:szCs w:val="22"/>
                                <w:lang w:val="en-US" w:eastAsia="en-US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ahoma"/>
                                    <w:i/>
                                    <w:sz w:val="22"/>
                                    <w:szCs w:val="22"/>
                                    <w:lang w:val="en-US" w:eastAsia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ahoma"/>
                                        <w:i/>
                                        <w:sz w:val="22"/>
                                        <w:szCs w:val="22"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ahoma"/>
                                        <w:sz w:val="22"/>
                                        <w:szCs w:val="22"/>
                                        <w:lang w:val="en-US" w:eastAsia="en-US"/>
                                      </w:rPr>
                                      <m:t>YF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libri" w:hAnsi="Cambria Math" w:cs="Tahoma"/>
                                            <w:i/>
                                            <w:sz w:val="22"/>
                                            <w:szCs w:val="22"/>
                                            <w:lang w:val="en-US" w:eastAsia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libri" w:hAnsi="Cambria Math" w:cs="Tahoma"/>
                                            <w:sz w:val="22"/>
                                            <w:szCs w:val="22"/>
                                            <w:lang w:val="en-US" w:eastAsia="en-US"/>
                                          </w:rPr>
                                          <m:t>Act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libri" w:hAnsi="Cambria Math" w:cs="Tahoma"/>
                                            <w:sz w:val="22"/>
                                            <w:szCs w:val="22"/>
                                            <w:lang w:eastAsia="en-US"/>
                                          </w:rPr>
                                          <m:t>365</m:t>
                                        </m:r>
                                      </m:den>
                                    </m:f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Tahoma"/>
                                        <w:i/>
                                        <w:sz w:val="22"/>
                                        <w:szCs w:val="22"/>
                                        <w:lang w:val="en-US" w:eastAsia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ahoma"/>
                                            <w:i/>
                                            <w:sz w:val="22"/>
                                            <w:szCs w:val="22"/>
                                            <w:lang w:val="en-US" w:eastAsia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ahoma"/>
                                            <w:sz w:val="22"/>
                                            <w:szCs w:val="22"/>
                                            <w:lang w:val="en-US" w:eastAsia="en-U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ahoma"/>
                                            <w:sz w:val="22"/>
                                            <w:szCs w:val="22"/>
                                            <w:lang w:val="en-US" w:eastAsia="en-US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 w:cs="Tahoma"/>
                                        <w:sz w:val="22"/>
                                        <w:szCs w:val="22"/>
                                        <w:lang w:eastAsia="en-US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ahoma"/>
                                            <w:i/>
                                            <w:sz w:val="22"/>
                                            <w:szCs w:val="22"/>
                                            <w:lang w:val="en-US" w:eastAsia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ahoma"/>
                                            <w:sz w:val="22"/>
                                            <w:szCs w:val="22"/>
                                            <w:lang w:val="en-US" w:eastAsia="en-U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ahoma"/>
                                            <w:sz w:val="22"/>
                                            <w:szCs w:val="22"/>
                                            <w:lang w:val="en-US" w:eastAsia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Calibri" w:hAnsi="Cambria Math" w:cs="Tahoma"/>
                                <w:sz w:val="22"/>
                                <w:szCs w:val="22"/>
                                <w:lang w:eastAsia="en-US"/>
                              </w:rPr>
                              <m:t>100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ahoma"/>
                            <w:sz w:val="22"/>
                            <w:szCs w:val="22"/>
                            <w:lang w:eastAsia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ahoma"/>
                                <w:i/>
                                <w:sz w:val="22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ahoma"/>
                                <w:sz w:val="22"/>
                                <w:szCs w:val="22"/>
                                <w:lang w:val="en-US" w:eastAsia="en-US"/>
                              </w:rPr>
                              <m:t>Zspread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ahoma"/>
                                <w:sz w:val="22"/>
                                <w:szCs w:val="22"/>
                                <w:lang w:eastAsia="en-US"/>
                              </w:rPr>
                              <m:t>10000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ahoma"/>
                        <w:sz w:val="22"/>
                        <w:szCs w:val="22"/>
                        <w:lang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ahoma"/>
                            <w:i/>
                            <w:sz w:val="22"/>
                            <w:szCs w:val="22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ahoma"/>
                            <w:sz w:val="22"/>
                            <w:szCs w:val="22"/>
                            <w:lang w:val="en-US" w:eastAsia="en-US"/>
                          </w:rPr>
                          <m:t>YF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="Calibri" w:hAnsi="Cambria Math" w:cs="Tahoma"/>
                                <w:i/>
                                <w:sz w:val="22"/>
                                <w:szCs w:val="22"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ahoma"/>
                                <w:sz w:val="22"/>
                                <w:szCs w:val="22"/>
                                <w:lang w:val="en-US" w:eastAsia="en-US"/>
                              </w:rPr>
                              <m:t>Act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ahoma"/>
                                <w:sz w:val="22"/>
                                <w:szCs w:val="22"/>
                                <w:lang w:eastAsia="en-US"/>
                              </w:rPr>
                              <m:t>365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 w:cs="Tahoma"/>
                            <w:i/>
                            <w:sz w:val="22"/>
                            <w:szCs w:val="22"/>
                            <w:lang w:val="en-US"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ahoma"/>
                                <w:i/>
                                <w:sz w:val="22"/>
                                <w:szCs w:val="22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ahoma"/>
                                <w:sz w:val="22"/>
                                <w:szCs w:val="22"/>
                                <w:lang w:val="en-US" w:eastAsia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ahoma"/>
                                <w:sz w:val="22"/>
                                <w:szCs w:val="22"/>
                                <w:lang w:val="en-US" w:eastAsia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ahoma"/>
                            <w:sz w:val="22"/>
                            <w:szCs w:val="22"/>
                            <w:lang w:eastAsia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ahoma"/>
                                <w:i/>
                                <w:sz w:val="22"/>
                                <w:szCs w:val="22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ahoma"/>
                                <w:sz w:val="22"/>
                                <w:szCs w:val="22"/>
                                <w:lang w:val="en-US" w:eastAsia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ahoma"/>
                                <w:sz w:val="22"/>
                                <w:szCs w:val="22"/>
                                <w:lang w:val="en-US" w:eastAsia="en-US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p>
                <m:r>
                  <w:rPr>
                    <w:rFonts w:ascii="Cambria Math" w:eastAsia="Calibri" w:hAnsi="Cambria Math" w:cs="Tahoma"/>
                    <w:sz w:val="22"/>
                    <w:szCs w:val="22"/>
                    <w:lang w:eastAsia="en-US"/>
                  </w:rPr>
                  <m:t>×</m:t>
                </m:r>
                <m:sSub>
                  <m:sSubPr>
                    <m:ctrlPr>
                      <w:rPr>
                        <w:rFonts w:ascii="Cambria Math" w:eastAsia="Calibri" w:hAnsi="Cambria Math" w:cs="Tahoma"/>
                        <w:i/>
                        <w:sz w:val="22"/>
                        <w:szCs w:val="22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ahoma"/>
                        <w:sz w:val="22"/>
                        <w:szCs w:val="22"/>
                        <w:lang w:val="en-US" w:eastAsia="en-US"/>
                      </w:rPr>
                      <m:t>CF</m:t>
                    </m:r>
                  </m:e>
                  <m:sub>
                    <m:r>
                      <w:rPr>
                        <w:rFonts w:ascii="Cambria Math" w:eastAsia="Calibri" w:hAnsi="Cambria Math" w:cs="Tahoma"/>
                        <w:sz w:val="22"/>
                        <w:szCs w:val="22"/>
                        <w:lang w:val="en-US" w:eastAsia="en-US"/>
                      </w:rPr>
                      <m:t>i</m:t>
                    </m:r>
                  </m:sub>
                </m:sSub>
              </m:e>
            </m:d>
          </m:e>
        </m:nary>
      </m:oMath>
      <w:r w:rsidR="0073419B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>
        <w:rPr>
          <w:rFonts w:ascii="Tahoma" w:eastAsia="Calibri" w:hAnsi="Tahoma" w:cs="Tahoma"/>
          <w:sz w:val="22"/>
          <w:szCs w:val="22"/>
          <w:lang w:eastAsia="en-US"/>
        </w:rPr>
        <w:t>–</w:t>
      </w:r>
      <w:r w:rsidR="0073419B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8548E3" w:rsidRPr="008548E3">
        <w:rPr>
          <w:rFonts w:ascii="Tahoma" w:eastAsia="Calibri" w:hAnsi="Tahoma" w:cs="Tahoma"/>
          <w:sz w:val="22"/>
          <w:szCs w:val="22"/>
          <w:lang w:eastAsia="en-US"/>
        </w:rPr>
        <w:t>приведенная стоимость потока платежей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, вычисленная </w:t>
      </w:r>
      <w:r w:rsidR="007D7103">
        <w:rPr>
          <w:rFonts w:ascii="Tahoma" w:eastAsia="Calibri" w:hAnsi="Tahoma" w:cs="Tahoma"/>
          <w:sz w:val="22"/>
          <w:szCs w:val="22"/>
          <w:lang w:eastAsia="en-US"/>
        </w:rPr>
        <w:t>для наблюдаемой на рынке в момент оценки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кривой бескупонной доходности</w:t>
      </w:r>
      <w:r w:rsidR="008548E3" w:rsidRPr="008548E3">
        <w:rPr>
          <w:rFonts w:ascii="Tahoma" w:eastAsia="Calibri" w:hAnsi="Tahoma" w:cs="Tahoma"/>
          <w:sz w:val="22"/>
          <w:szCs w:val="22"/>
          <w:lang w:eastAsia="en-US"/>
        </w:rPr>
        <w:t>;</w:t>
      </w:r>
    </w:p>
    <w:p w14:paraId="4155FA52" w14:textId="77777777" w:rsidR="00A255F5" w:rsidRDefault="007D7103" w:rsidP="00A255F5">
      <w:pPr>
        <w:spacing w:after="12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lastRenderedPageBreak/>
        <w:t>Тогда г</w:t>
      </w:r>
      <w:r w:rsidR="00FC56DA" w:rsidRPr="00FC56DA">
        <w:rPr>
          <w:rFonts w:ascii="Tahoma" w:eastAsia="Calibri" w:hAnsi="Tahoma" w:cs="Tahoma"/>
          <w:sz w:val="22"/>
          <w:szCs w:val="22"/>
          <w:lang w:eastAsia="en-US"/>
        </w:rPr>
        <w:t>рязная цена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ИЦБ (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DirtyPX</m:t>
        </m:r>
      </m:oMath>
      <w:r>
        <w:rPr>
          <w:rFonts w:ascii="Tahoma" w:eastAsia="Calibri" w:hAnsi="Tahoma" w:cs="Tahoma"/>
          <w:sz w:val="22"/>
          <w:szCs w:val="22"/>
          <w:lang w:eastAsia="en-US"/>
        </w:rPr>
        <w:t>)</w:t>
      </w:r>
      <w:r w:rsidR="00204E94">
        <w:rPr>
          <w:rFonts w:ascii="Tahoma" w:eastAsia="Calibri" w:hAnsi="Tahoma" w:cs="Tahoma"/>
          <w:sz w:val="22"/>
          <w:szCs w:val="22"/>
          <w:lang w:eastAsia="en-US"/>
        </w:rPr>
        <w:t>, выраженная в процентах от номинала,</w:t>
      </w:r>
      <w:r w:rsidR="00FC56DA" w:rsidRPr="00FC56DA">
        <w:rPr>
          <w:rFonts w:ascii="Tahoma" w:eastAsia="Calibri" w:hAnsi="Tahoma" w:cs="Tahoma"/>
          <w:sz w:val="22"/>
          <w:szCs w:val="22"/>
          <w:lang w:eastAsia="en-US"/>
        </w:rPr>
        <w:t xml:space="preserve"> вычисляется как отношени</w:t>
      </w:r>
      <w:r w:rsidR="00240D5C">
        <w:rPr>
          <w:rFonts w:ascii="Tahoma" w:eastAsia="Calibri" w:hAnsi="Tahoma" w:cs="Tahoma"/>
          <w:sz w:val="22"/>
          <w:szCs w:val="22"/>
          <w:lang w:eastAsia="en-US"/>
        </w:rPr>
        <w:t>е</w:t>
      </w:r>
      <w:r w:rsidR="00FC56DA" w:rsidRPr="00FC56DA">
        <w:rPr>
          <w:rFonts w:ascii="Tahoma" w:eastAsia="Calibri" w:hAnsi="Tahoma" w:cs="Tahoma"/>
          <w:sz w:val="22"/>
          <w:szCs w:val="22"/>
          <w:lang w:eastAsia="en-US"/>
        </w:rPr>
        <w:t xml:space="preserve"> приведенной стоимости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PV</m:t>
        </m:r>
      </m:oMath>
      <w:r w:rsidRPr="00FC56DA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FC56DA" w:rsidRPr="00FC56DA">
        <w:rPr>
          <w:rFonts w:ascii="Tahoma" w:eastAsia="Calibri" w:hAnsi="Tahoma" w:cs="Tahoma"/>
          <w:sz w:val="22"/>
          <w:szCs w:val="22"/>
          <w:lang w:eastAsia="en-US"/>
        </w:rPr>
        <w:t xml:space="preserve">соответствующего денежного потока к непогашенному номиналу </w:t>
      </w:r>
      <m:oMath>
        <m:sSub>
          <m:sSubPr>
            <m:ctrlPr>
              <w:rPr>
                <w:rFonts w:ascii="Cambria Math" w:eastAsia="Calibri" w:hAnsi="Cambria Math" w:cs="Tahoma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sz w:val="22"/>
                <w:szCs w:val="22"/>
                <w:lang w:val="en-US" w:eastAsia="en-US"/>
              </w:rPr>
              <m:t>Nom</m:t>
            </m:r>
          </m:e>
          <m:sub>
            <m:r>
              <w:rPr>
                <w:rFonts w:ascii="Cambria Math" w:eastAsia="Calibri" w:hAnsi="Cambria Math" w:cs="Tahoma"/>
                <w:sz w:val="22"/>
                <w:szCs w:val="22"/>
                <w:lang w:eastAsia="en-US"/>
              </w:rPr>
              <m:t>0</m:t>
            </m:r>
          </m:sub>
        </m:sSub>
      </m:oMath>
      <w:r w:rsidR="00FC56DA" w:rsidRPr="00FC56DA">
        <w:rPr>
          <w:rFonts w:ascii="Tahoma" w:eastAsia="Calibri" w:hAnsi="Tahoma" w:cs="Tahoma"/>
          <w:sz w:val="22"/>
          <w:szCs w:val="22"/>
          <w:lang w:eastAsia="en-US"/>
        </w:rPr>
        <w:t>:</w:t>
      </w:r>
    </w:p>
    <w:p w14:paraId="1A71061D" w14:textId="77777777" w:rsidR="00FC56DA" w:rsidRPr="00FC56DA" w:rsidRDefault="00FC56DA" w:rsidP="00A255F5">
      <w:pPr>
        <w:spacing w:after="120" w:line="276" w:lineRule="auto"/>
        <w:ind w:firstLine="0"/>
        <w:rPr>
          <w:rFonts w:ascii="Tahoma" w:eastAsia="Calibri" w:hAnsi="Tahoma" w:cs="Tahoma"/>
          <w:i/>
          <w:sz w:val="22"/>
          <w:szCs w:val="22"/>
          <w:lang w:eastAsia="en-US"/>
        </w:rPr>
      </w:pPr>
      <m:oMathPara>
        <m:oMath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DirtyPX=100×</m:t>
          </m:r>
          <m:f>
            <m:f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PV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Nom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.</m:t>
          </m:r>
        </m:oMath>
      </m:oMathPara>
    </w:p>
    <w:p w14:paraId="7D0456B4" w14:textId="77777777" w:rsidR="00FC56DA" w:rsidRPr="00FC56DA" w:rsidRDefault="00FC56DA" w:rsidP="00A255F5">
      <w:pPr>
        <w:spacing w:after="12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 w:rsidRPr="00FC56DA">
        <w:rPr>
          <w:rFonts w:ascii="Tahoma" w:eastAsia="Calibri" w:hAnsi="Tahoma" w:cs="Tahoma"/>
          <w:sz w:val="22"/>
          <w:szCs w:val="22"/>
          <w:lang w:eastAsia="en-US"/>
        </w:rPr>
        <w:t xml:space="preserve">Чистая цена </w:t>
      </w:r>
      <w:r w:rsidR="007D7103">
        <w:rPr>
          <w:rFonts w:ascii="Tahoma" w:eastAsia="Calibri" w:hAnsi="Tahoma" w:cs="Tahoma"/>
          <w:sz w:val="22"/>
          <w:szCs w:val="22"/>
          <w:lang w:eastAsia="en-US"/>
        </w:rPr>
        <w:t>ИЦБ (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CleanPX</m:t>
        </m:r>
      </m:oMath>
      <w:r w:rsidR="007D7103">
        <w:rPr>
          <w:rFonts w:ascii="Tahoma" w:eastAsia="Calibri" w:hAnsi="Tahoma" w:cs="Tahoma"/>
          <w:sz w:val="22"/>
          <w:szCs w:val="22"/>
          <w:lang w:eastAsia="en-US"/>
        </w:rPr>
        <w:t>)</w:t>
      </w:r>
      <w:r w:rsidR="00204E94">
        <w:rPr>
          <w:rFonts w:ascii="Tahoma" w:eastAsia="Calibri" w:hAnsi="Tahoma" w:cs="Tahoma"/>
          <w:sz w:val="22"/>
          <w:szCs w:val="22"/>
          <w:lang w:eastAsia="en-US"/>
        </w:rPr>
        <w:t>, выраженная в процентах от номинала,</w:t>
      </w:r>
      <w:r w:rsidR="007D7103" w:rsidRPr="00FC56DA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7D7103">
        <w:rPr>
          <w:rFonts w:ascii="Tahoma" w:eastAsia="Calibri" w:hAnsi="Tahoma" w:cs="Tahoma"/>
          <w:sz w:val="22"/>
          <w:szCs w:val="22"/>
          <w:lang w:eastAsia="en-US"/>
        </w:rPr>
        <w:t xml:space="preserve">может быть получена </w:t>
      </w:r>
      <w:r w:rsidRPr="00FC56DA">
        <w:rPr>
          <w:rFonts w:ascii="Tahoma" w:eastAsia="Calibri" w:hAnsi="Tahoma" w:cs="Tahoma"/>
          <w:sz w:val="22"/>
          <w:szCs w:val="22"/>
          <w:lang w:eastAsia="en-US"/>
        </w:rPr>
        <w:t xml:space="preserve">из грязной цены </w:t>
      </w:r>
      <w:r w:rsidR="007D7103">
        <w:rPr>
          <w:rFonts w:ascii="Tahoma" w:eastAsia="Calibri" w:hAnsi="Tahoma" w:cs="Tahoma"/>
          <w:sz w:val="22"/>
          <w:szCs w:val="22"/>
          <w:lang w:eastAsia="en-US"/>
        </w:rPr>
        <w:t xml:space="preserve">путем </w:t>
      </w:r>
      <w:r w:rsidRPr="00FC56DA">
        <w:rPr>
          <w:rFonts w:ascii="Tahoma" w:eastAsia="Calibri" w:hAnsi="Tahoma" w:cs="Tahoma"/>
          <w:sz w:val="22"/>
          <w:szCs w:val="22"/>
          <w:lang w:eastAsia="en-US"/>
        </w:rPr>
        <w:t>вычитани</w:t>
      </w:r>
      <w:r w:rsidR="007D7103">
        <w:rPr>
          <w:rFonts w:ascii="Tahoma" w:eastAsia="Calibri" w:hAnsi="Tahoma" w:cs="Tahoma"/>
          <w:sz w:val="22"/>
          <w:szCs w:val="22"/>
          <w:lang w:eastAsia="en-US"/>
        </w:rPr>
        <w:t>я</w:t>
      </w:r>
      <w:r w:rsidRPr="00FC56DA">
        <w:rPr>
          <w:rFonts w:ascii="Tahoma" w:eastAsia="Calibri" w:hAnsi="Tahoma" w:cs="Tahoma"/>
          <w:sz w:val="22"/>
          <w:szCs w:val="22"/>
          <w:lang w:eastAsia="en-US"/>
        </w:rPr>
        <w:t xml:space="preserve"> НКД с учетом </w:t>
      </w:r>
      <w:r w:rsidR="008623C7">
        <w:rPr>
          <w:rFonts w:ascii="Tahoma" w:eastAsia="Calibri" w:hAnsi="Tahoma" w:cs="Tahoma"/>
          <w:sz w:val="22"/>
          <w:szCs w:val="22"/>
          <w:lang w:eastAsia="en-US"/>
        </w:rPr>
        <w:t>принятого для купона</w:t>
      </w:r>
      <w:r w:rsidR="007D7103">
        <w:rPr>
          <w:rFonts w:ascii="Tahoma" w:eastAsia="Calibri" w:hAnsi="Tahoma" w:cs="Tahoma"/>
          <w:sz w:val="22"/>
          <w:szCs w:val="22"/>
          <w:lang w:eastAsia="en-US"/>
        </w:rPr>
        <w:t xml:space="preserve"> данной бумаги</w:t>
      </w:r>
      <w:r w:rsidR="008623C7">
        <w:rPr>
          <w:rFonts w:ascii="Tahoma" w:eastAsia="Calibri" w:hAnsi="Tahoma" w:cs="Tahoma"/>
          <w:sz w:val="22"/>
          <w:szCs w:val="22"/>
          <w:lang w:eastAsia="en-US"/>
        </w:rPr>
        <w:t xml:space="preserve"> соглашения об учете дней </w:t>
      </w:r>
      <w:r w:rsidR="007D7103">
        <w:rPr>
          <w:rFonts w:ascii="Tahoma" w:eastAsia="Calibri" w:hAnsi="Tahoma" w:cs="Tahoma"/>
          <w:sz w:val="22"/>
          <w:szCs w:val="22"/>
          <w:lang w:eastAsia="en-US"/>
        </w:rPr>
        <w:t>по приведенной ниже формуле</w:t>
      </w:r>
      <w:r w:rsidRPr="00FC56DA">
        <w:rPr>
          <w:rFonts w:ascii="Tahoma" w:eastAsia="Calibri" w:hAnsi="Tahoma" w:cs="Tahoma"/>
          <w:sz w:val="22"/>
          <w:szCs w:val="22"/>
          <w:lang w:eastAsia="en-US"/>
        </w:rPr>
        <w:t>:</w:t>
      </w:r>
    </w:p>
    <w:p w14:paraId="2A7F453B" w14:textId="77777777" w:rsidR="00FC56DA" w:rsidRPr="00B30AE4" w:rsidRDefault="00FC56DA" w:rsidP="00A255F5">
      <w:pPr>
        <w:pStyle w:val="a5"/>
        <w:spacing w:after="360" w:line="276" w:lineRule="auto"/>
        <w:ind w:firstLine="0"/>
        <w:rPr>
          <w:rFonts w:ascii="Tahoma" w:eastAsia="Calibri" w:hAnsi="Tahoma" w:cs="Tahoma"/>
          <w:sz w:val="22"/>
          <w:szCs w:val="22"/>
          <w:lang w:val="en-US" w:eastAsia="en-US"/>
        </w:rPr>
      </w:pPr>
      <m:oMathPara>
        <m:oMath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CleanPX=DirtyPX-Coupon×YearFraction</m:t>
          </m:r>
          <m:d>
            <m:d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val="en-US" w:eastAsia="en-US"/>
                    </w:rPr>
                    <m:t>t</m:t>
                  </m: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val="en-US" w:eastAsia="en-US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p</m:t>
                  </m:r>
                </m:sub>
              </m:sSub>
            </m:e>
          </m:d>
          <m:r>
            <w:rPr>
              <w:rFonts w:ascii="Cambria Math" w:eastAsia="Calibri" w:hAnsi="Cambria Math" w:cs="Tahoma"/>
              <w:sz w:val="22"/>
              <w:szCs w:val="22"/>
              <w:lang w:val="en-US" w:eastAsia="en-US"/>
            </w:rPr>
            <m:t>.</m:t>
          </m:r>
        </m:oMath>
      </m:oMathPara>
    </w:p>
    <w:p w14:paraId="6F8FBC6D" w14:textId="77777777" w:rsidR="008548E3" w:rsidRPr="00472712" w:rsidRDefault="0048682F" w:rsidP="00A255F5">
      <w:pPr>
        <w:pStyle w:val="a5"/>
        <w:numPr>
          <w:ilvl w:val="1"/>
          <w:numId w:val="1"/>
        </w:numPr>
        <w:spacing w:line="276" w:lineRule="auto"/>
        <w:ind w:left="567" w:hanging="567"/>
        <w:rPr>
          <w:rFonts w:ascii="Tahoma" w:eastAsia="Calibri" w:hAnsi="Tahoma" w:cs="Tahoma"/>
          <w:sz w:val="22"/>
          <w:lang w:eastAsia="en-US"/>
        </w:rPr>
      </w:pPr>
      <w:r>
        <w:rPr>
          <w:rFonts w:ascii="Tahoma" w:eastAsia="Calibri" w:hAnsi="Tahoma" w:cs="Tahoma"/>
          <w:sz w:val="22"/>
          <w:lang w:eastAsia="en-US"/>
        </w:rPr>
        <w:t>Расчет доходности</w:t>
      </w:r>
    </w:p>
    <w:p w14:paraId="783C9330" w14:textId="77777777" w:rsidR="008548E3" w:rsidRDefault="0048682F" w:rsidP="00A255F5">
      <w:pPr>
        <w:spacing w:after="12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 w:rsidRPr="0048682F">
        <w:rPr>
          <w:rFonts w:ascii="Tahoma" w:eastAsia="Calibri" w:hAnsi="Tahoma" w:cs="Tahoma"/>
          <w:sz w:val="22"/>
          <w:szCs w:val="22"/>
          <w:lang w:eastAsia="en-US"/>
        </w:rPr>
        <w:t xml:space="preserve">В рамках конвенции предполагается исполнение </w:t>
      </w:r>
      <w:proofErr w:type="spellStart"/>
      <w:r w:rsidRPr="0048682F">
        <w:rPr>
          <w:rFonts w:ascii="Tahoma" w:eastAsia="Calibri" w:hAnsi="Tahoma" w:cs="Tahoma"/>
          <w:sz w:val="22"/>
          <w:szCs w:val="22"/>
          <w:lang w:eastAsia="en-US"/>
        </w:rPr>
        <w:t>call</w:t>
      </w:r>
      <w:proofErr w:type="spellEnd"/>
      <w:r w:rsidRPr="0048682F">
        <w:rPr>
          <w:rFonts w:ascii="Tahoma" w:eastAsia="Calibri" w:hAnsi="Tahoma" w:cs="Tahoma"/>
          <w:sz w:val="22"/>
          <w:szCs w:val="22"/>
          <w:lang w:eastAsia="en-US"/>
        </w:rPr>
        <w:t xml:space="preserve"> опциона </w:t>
      </w:r>
      <w:proofErr w:type="spellStart"/>
      <w:r w:rsidRPr="0048682F">
        <w:rPr>
          <w:rFonts w:ascii="Tahoma" w:eastAsia="Calibri" w:hAnsi="Tahoma" w:cs="Tahoma"/>
          <w:sz w:val="22"/>
          <w:szCs w:val="22"/>
          <w:lang w:eastAsia="en-US"/>
        </w:rPr>
        <w:t>clean</w:t>
      </w:r>
      <w:proofErr w:type="spellEnd"/>
      <w:r w:rsidRPr="0048682F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proofErr w:type="spellStart"/>
      <w:r w:rsidRPr="0048682F">
        <w:rPr>
          <w:rFonts w:ascii="Tahoma" w:eastAsia="Calibri" w:hAnsi="Tahoma" w:cs="Tahoma"/>
          <w:sz w:val="22"/>
          <w:szCs w:val="22"/>
          <w:lang w:eastAsia="en-US"/>
        </w:rPr>
        <w:t>up</w:t>
      </w:r>
      <w:proofErr w:type="spellEnd"/>
      <w:r w:rsidRPr="0048682F">
        <w:rPr>
          <w:rFonts w:ascii="Tahoma" w:eastAsia="Calibri" w:hAnsi="Tahoma" w:cs="Tahoma"/>
          <w:sz w:val="22"/>
          <w:szCs w:val="22"/>
          <w:lang w:eastAsia="en-US"/>
        </w:rPr>
        <w:t xml:space="preserve">, и в качестве доходности инструмента </w:t>
      </w:r>
      <m:oMath>
        <m:r>
          <w:rPr>
            <w:rFonts w:ascii="Cambria Math" w:eastAsia="Calibri" w:hAnsi="Cambria Math" w:cs="Tahoma"/>
            <w:sz w:val="22"/>
            <w:szCs w:val="22"/>
            <w:lang w:val="en-US" w:eastAsia="en-US"/>
          </w:rPr>
          <m:t>YTM</m:t>
        </m:r>
      </m:oMath>
      <w:r w:rsidRPr="0048682F">
        <w:rPr>
          <w:rFonts w:ascii="Tahoma" w:eastAsia="Calibri" w:hAnsi="Tahoma" w:cs="Tahoma"/>
          <w:sz w:val="22"/>
          <w:szCs w:val="22"/>
          <w:lang w:eastAsia="en-US"/>
        </w:rPr>
        <w:t xml:space="preserve"> берется доходность потока платежей до этого момента. Для заданной ИЦБ она может быть</w:t>
      </w:r>
      <w:r w:rsidR="007D7103">
        <w:rPr>
          <w:rFonts w:ascii="Tahoma" w:eastAsia="Calibri" w:hAnsi="Tahoma" w:cs="Tahoma"/>
          <w:sz w:val="22"/>
          <w:szCs w:val="22"/>
          <w:lang w:eastAsia="en-US"/>
        </w:rPr>
        <w:t xml:space="preserve"> получена с помощью приведенного ниже уравнения относительно неизвестной величины </w:t>
      </w:r>
      <m:oMath>
        <m:r>
          <w:rPr>
            <w:rFonts w:ascii="Cambria Math" w:eastAsia="Calibri" w:hAnsi="Cambria Math" w:cs="Tahoma"/>
            <w:sz w:val="22"/>
            <w:szCs w:val="22"/>
            <w:lang w:eastAsia="en-US"/>
          </w:rPr>
          <m:t>YTM</m:t>
        </m:r>
      </m:oMath>
      <w:r w:rsidR="008548E3">
        <w:rPr>
          <w:rFonts w:ascii="Tahoma" w:eastAsia="Calibri" w:hAnsi="Tahoma" w:cs="Tahoma"/>
          <w:sz w:val="22"/>
          <w:szCs w:val="22"/>
          <w:lang w:eastAsia="en-US"/>
        </w:rPr>
        <w:t>:</w:t>
      </w:r>
    </w:p>
    <w:p w14:paraId="46E7805D" w14:textId="77777777" w:rsidR="00FC56DA" w:rsidRPr="00FA5C3B" w:rsidRDefault="008548E3" w:rsidP="00A255F5">
      <w:pPr>
        <w:spacing w:after="120" w:line="276" w:lineRule="auto"/>
        <w:ind w:firstLine="0"/>
        <w:rPr>
          <w:rFonts w:ascii="Tahoma" w:eastAsia="Calibri" w:hAnsi="Tahoma" w:cs="Tahoma"/>
          <w:i/>
          <w:sz w:val="22"/>
          <w:szCs w:val="22"/>
          <w:lang w:val="en-US" w:eastAsia="en-US"/>
        </w:rPr>
      </w:pPr>
      <m:oMathPara>
        <m:oMath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DirtyPX</m:t>
          </m:r>
          <m:r>
            <w:rPr>
              <w:rFonts w:ascii="Cambria Math" w:eastAsia="Calibri" w:hAnsi="Cambria Math" w:cs="Tahoma"/>
              <w:sz w:val="22"/>
              <w:szCs w:val="22"/>
              <w:lang w:val="en-US" w:eastAsia="en-US"/>
            </w:rPr>
            <m:t>=</m:t>
          </m:r>
          <m:f>
            <m:f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100</m:t>
              </m: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num>
            <m:den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Nom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0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m:ctrlPr>
            </m:naryPr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val="en-US" w:eastAsia="en-US"/>
                    </w:rPr>
                    <m:t>1</m:t>
                  </m:r>
                </m:sub>
              </m:sSub>
            </m:sup>
            <m:e>
              <m:d>
                <m:d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ahoma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ahoma"/>
                              <w:i/>
                              <w:sz w:val="22"/>
                              <w:szCs w:val="22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ahoma"/>
                              <w:sz w:val="22"/>
                              <w:szCs w:val="22"/>
                              <w:lang w:val="en-US" w:eastAsia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ahoma"/>
                                  <w:i/>
                                  <w:sz w:val="22"/>
                                  <w:szCs w:val="22"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val="en-US" w:eastAsia="en-US"/>
                                </w:rPr>
                                <m:t>YTM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val="en-US" w:eastAsia="en-US"/>
                                </w:rPr>
                                <m:t>100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val="en-US" w:eastAsia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ahoma"/>
                              <w:i/>
                              <w:sz w:val="22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ahoma"/>
                              <w:sz w:val="22"/>
                              <w:szCs w:val="22"/>
                              <w:lang w:val="en-US" w:eastAsia="en-US"/>
                            </w:rPr>
                            <m:t>YF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="Calibri" w:hAnsi="Cambria Math" w:cs="Tahoma"/>
                                  <w:i/>
                                  <w:sz w:val="22"/>
                                  <w:szCs w:val="22"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val="en-US" w:eastAsia="en-US"/>
                                </w:rPr>
                                <m:t>Act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eastAsia="en-US"/>
                                </w:rPr>
                                <m:t>365</m:t>
                              </m:r>
                            </m:den>
                          </m:f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Tahoma"/>
                              <w:i/>
                              <w:sz w:val="22"/>
                              <w:szCs w:val="22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ahoma"/>
                                  <w:i/>
                                  <w:sz w:val="22"/>
                                  <w:szCs w:val="22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val="en-US" w:eastAsia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val="en-US" w:eastAsia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ahoma"/>
                              <w:sz w:val="22"/>
                              <w:szCs w:val="22"/>
                              <w:lang w:eastAsia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ahoma"/>
                                  <w:i/>
                                  <w:sz w:val="22"/>
                                  <w:szCs w:val="22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val="en-US" w:eastAsia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val="en-US" w:eastAsia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val="en-US" w:eastAsia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="Calibri" w:hAnsi="Cambria Math" w:cs="Tahoma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val="en-US" w:eastAsia="en-US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val="en-US" w:eastAsia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Calibri" w:hAnsi="Cambria Math" w:cs="Tahoma"/>
              <w:sz w:val="22"/>
              <w:szCs w:val="22"/>
              <w:lang w:val="en-US" w:eastAsia="en-US"/>
            </w:rPr>
            <m:t>.</m:t>
          </m:r>
        </m:oMath>
      </m:oMathPara>
    </w:p>
    <w:p w14:paraId="3A34473A" w14:textId="77777777" w:rsidR="001929A5" w:rsidRPr="00472712" w:rsidRDefault="00623C65" w:rsidP="00A255F5">
      <w:pPr>
        <w:pStyle w:val="a5"/>
        <w:numPr>
          <w:ilvl w:val="1"/>
          <w:numId w:val="1"/>
        </w:numPr>
        <w:spacing w:after="120" w:line="276" w:lineRule="auto"/>
        <w:ind w:left="567" w:hanging="567"/>
        <w:rPr>
          <w:rFonts w:ascii="Tahoma" w:eastAsia="Calibri" w:hAnsi="Tahoma" w:cs="Tahoma"/>
          <w:sz w:val="22"/>
          <w:lang w:eastAsia="en-US"/>
        </w:rPr>
      </w:pPr>
      <w:r w:rsidRPr="00472712">
        <w:rPr>
          <w:rFonts w:ascii="Tahoma" w:eastAsia="Calibri" w:hAnsi="Tahoma" w:cs="Tahoma"/>
          <w:sz w:val="22"/>
          <w:lang w:eastAsia="en-US"/>
        </w:rPr>
        <w:t xml:space="preserve">Расчет </w:t>
      </w:r>
      <w:proofErr w:type="spellStart"/>
      <w:r w:rsidRPr="00472712">
        <w:rPr>
          <w:rFonts w:ascii="Tahoma" w:eastAsia="Calibri" w:hAnsi="Tahoma" w:cs="Tahoma"/>
          <w:sz w:val="22"/>
          <w:lang w:eastAsia="en-US"/>
        </w:rPr>
        <w:t>дюрации</w:t>
      </w:r>
      <w:proofErr w:type="spellEnd"/>
      <w:r w:rsidRPr="00472712">
        <w:rPr>
          <w:rFonts w:ascii="Tahoma" w:eastAsia="Calibri" w:hAnsi="Tahoma" w:cs="Tahoma"/>
          <w:sz w:val="22"/>
          <w:lang w:eastAsia="en-US"/>
        </w:rPr>
        <w:t xml:space="preserve"> </w:t>
      </w:r>
      <w:proofErr w:type="spellStart"/>
      <w:r w:rsidRPr="00472712">
        <w:rPr>
          <w:rFonts w:ascii="Tahoma" w:eastAsia="Calibri" w:hAnsi="Tahoma" w:cs="Tahoma"/>
          <w:sz w:val="22"/>
          <w:lang w:eastAsia="en-US"/>
        </w:rPr>
        <w:t>Маколея</w:t>
      </w:r>
      <w:proofErr w:type="spellEnd"/>
    </w:p>
    <w:p w14:paraId="029D54F0" w14:textId="77777777" w:rsidR="001929A5" w:rsidRPr="00472712" w:rsidRDefault="001929A5" w:rsidP="00A255F5">
      <w:pPr>
        <w:spacing w:after="120" w:line="276" w:lineRule="auto"/>
        <w:ind w:firstLine="0"/>
        <w:rPr>
          <w:rFonts w:ascii="Tahoma" w:eastAsia="Calibri" w:hAnsi="Tahoma" w:cs="Tahoma"/>
          <w:sz w:val="22"/>
          <w:lang w:eastAsia="en-US"/>
        </w:rPr>
      </w:pPr>
      <w:proofErr w:type="spellStart"/>
      <w:r w:rsidRPr="00472712">
        <w:rPr>
          <w:rFonts w:ascii="Tahoma" w:eastAsia="Calibri" w:hAnsi="Tahoma" w:cs="Tahoma"/>
          <w:sz w:val="22"/>
          <w:lang w:eastAsia="en-US"/>
        </w:rPr>
        <w:t>Дюрация</w:t>
      </w:r>
      <w:proofErr w:type="spellEnd"/>
      <w:r w:rsidRPr="00472712">
        <w:rPr>
          <w:rFonts w:ascii="Tahoma" w:eastAsia="Calibri" w:hAnsi="Tahoma" w:cs="Tahoma"/>
          <w:sz w:val="22"/>
          <w:lang w:eastAsia="en-US"/>
        </w:rPr>
        <w:t xml:space="preserve"> </w:t>
      </w:r>
      <w:proofErr w:type="spellStart"/>
      <w:r w:rsidRPr="00472712">
        <w:rPr>
          <w:rFonts w:ascii="Tahoma" w:eastAsia="Calibri" w:hAnsi="Tahoma" w:cs="Tahoma"/>
          <w:sz w:val="22"/>
          <w:lang w:eastAsia="en-US"/>
        </w:rPr>
        <w:t>Маколея</w:t>
      </w:r>
      <w:proofErr w:type="spellEnd"/>
      <w:r w:rsidRPr="00472712">
        <w:rPr>
          <w:rFonts w:ascii="Tahoma" w:eastAsia="Calibri" w:hAnsi="Tahoma" w:cs="Tahoma"/>
          <w:sz w:val="22"/>
          <w:lang w:eastAsia="en-US"/>
        </w:rPr>
        <w:t xml:space="preserve"> характеризует средневзвешенный срок потока платежей для инструмента.</w:t>
      </w:r>
    </w:p>
    <w:p w14:paraId="68D03EFF" w14:textId="77777777" w:rsidR="00623C65" w:rsidRDefault="00FC56DA" w:rsidP="00A255F5">
      <w:pPr>
        <w:spacing w:after="12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>Для расчета необходимо воспользоваться следующей формулой:</w:t>
      </w:r>
    </w:p>
    <w:p w14:paraId="180DA53E" w14:textId="77777777" w:rsidR="00FC56DA" w:rsidRPr="002839BF" w:rsidRDefault="00FC56DA" w:rsidP="00A255F5">
      <w:pPr>
        <w:spacing w:after="12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Para>
        <m:oMath>
          <m:r>
            <w:rPr>
              <w:rFonts w:ascii="Cambria Math" w:eastAsia="Calibri" w:hAnsi="Cambria Math" w:cs="Tahoma"/>
              <w:sz w:val="22"/>
              <w:szCs w:val="22"/>
              <w:lang w:val="en-US" w:eastAsia="en-US"/>
            </w:rPr>
            <m:t>Mac</m:t>
          </m:r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.Dur=</m:t>
          </m:r>
          <m:f>
            <m:f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100</m:t>
              </m:r>
            </m:num>
            <m:den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DirtyPX×</m:t>
              </m:r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val="en-US" w:eastAsia="en-US"/>
                    </w:rPr>
                    <m:t>Nom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val="en-US" w:eastAsia="en-US"/>
                    </w:rPr>
                    <m:t>0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val="en-US" w:eastAsia="en-US"/>
                </w:rPr>
              </m:ctrlPr>
            </m:naryPr>
            <m:sub>
              <m:r>
                <w:rPr>
                  <w:rFonts w:ascii="Cambria Math" w:eastAsia="Calibri" w:hAnsi="Cambria Math" w:cs="Tahoma"/>
                  <w:sz w:val="22"/>
                  <w:szCs w:val="22"/>
                  <w:lang w:val="en-US" w:eastAsia="en-US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val="en-US" w:eastAsia="en-US"/>
                    </w:rPr>
                    <m:t>1</m:t>
                  </m:r>
                </m:sub>
              </m:sSub>
            </m:sup>
            <m:e>
              <m:d>
                <m:d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ahoma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ahoma"/>
                              <w:i/>
                              <w:sz w:val="22"/>
                              <w:szCs w:val="22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ahoma"/>
                              <w:sz w:val="22"/>
                              <w:szCs w:val="22"/>
                              <w:lang w:val="en-US" w:eastAsia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ahoma"/>
                                  <w:i/>
                                  <w:sz w:val="22"/>
                                  <w:szCs w:val="22"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val="en-US" w:eastAsia="en-US"/>
                                </w:rPr>
                                <m:t>YTM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val="en-US" w:eastAsia="en-US"/>
                                </w:rPr>
                                <m:t>100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val="en-US" w:eastAsia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ahoma"/>
                              <w:i/>
                              <w:sz w:val="22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ahoma"/>
                              <w:sz w:val="22"/>
                              <w:szCs w:val="22"/>
                              <w:lang w:val="en-US" w:eastAsia="en-US"/>
                            </w:rPr>
                            <m:t>YF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="Calibri" w:hAnsi="Cambria Math" w:cs="Tahoma"/>
                                  <w:i/>
                                  <w:sz w:val="22"/>
                                  <w:szCs w:val="22"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val="en-US" w:eastAsia="en-US"/>
                                </w:rPr>
                                <m:t>Act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eastAsia="en-US"/>
                                </w:rPr>
                                <m:t>365</m:t>
                              </m:r>
                            </m:den>
                          </m:f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Tahoma"/>
                              <w:i/>
                              <w:sz w:val="22"/>
                              <w:szCs w:val="22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ahoma"/>
                                  <w:i/>
                                  <w:sz w:val="22"/>
                                  <w:szCs w:val="22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val="en-US" w:eastAsia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val="en-US" w:eastAsia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ahoma"/>
                              <w:sz w:val="22"/>
                              <w:szCs w:val="22"/>
                              <w:lang w:eastAsia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ahoma"/>
                                  <w:i/>
                                  <w:sz w:val="22"/>
                                  <w:szCs w:val="22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val="en-US" w:eastAsia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ahoma"/>
                                  <w:sz w:val="22"/>
                                  <w:szCs w:val="22"/>
                                  <w:lang w:val="en-US" w:eastAsia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val="en-US" w:eastAsia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="Calibri" w:hAnsi="Cambria Math" w:cs="Tahoma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val="en-US" w:eastAsia="en-US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val="en-US"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val="en-US" w:eastAsia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="Calibri" w:hAnsi="Cambria Math" w:cs="Tahoma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val="en-US" w:eastAsia="en-US"/>
                        </w:rPr>
                        <m:t>YF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eastAsia="Calibri" w:hAnsi="Cambria Math" w:cs="Tahoma"/>
                              <w:i/>
                              <w:sz w:val="22"/>
                              <w:szCs w:val="22"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ahoma"/>
                              <w:sz w:val="22"/>
                              <w:szCs w:val="22"/>
                              <w:lang w:val="en-US" w:eastAsia="en-US"/>
                            </w:rPr>
                            <m:t>Act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ahoma"/>
                              <w:sz w:val="22"/>
                              <w:szCs w:val="22"/>
                              <w:lang w:eastAsia="en-US"/>
                            </w:rPr>
                            <m:t>365</m:t>
                          </m:r>
                        </m:den>
                      </m:f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Tahoma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ahoma"/>
                              <w:i/>
                              <w:sz w:val="22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ahoma"/>
                              <w:sz w:val="22"/>
                              <w:szCs w:val="22"/>
                              <w:lang w:val="en-US" w:eastAsia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ahoma"/>
                              <w:sz w:val="22"/>
                              <w:szCs w:val="22"/>
                              <w:lang w:val="en-US" w:eastAsia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Calibri" w:hAnsi="Cambria Math" w:cs="Tahoma"/>
                          <w:sz w:val="22"/>
                          <w:szCs w:val="22"/>
                          <w:lang w:eastAsia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ahoma"/>
                              <w:i/>
                              <w:sz w:val="22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ahoma"/>
                              <w:sz w:val="22"/>
                              <w:szCs w:val="22"/>
                              <w:lang w:val="en-US" w:eastAsia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ahoma"/>
                              <w:sz w:val="22"/>
                              <w:szCs w:val="22"/>
                              <w:lang w:val="en-US" w:eastAsia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eastAsia="Calibri" w:hAnsi="Cambria Math" w:cs="Tahoma"/>
              <w:sz w:val="22"/>
              <w:szCs w:val="22"/>
              <w:lang w:val="en-US" w:eastAsia="en-US"/>
            </w:rPr>
            <m:t>.</m:t>
          </m:r>
        </m:oMath>
      </m:oMathPara>
    </w:p>
    <w:p w14:paraId="5E88F584" w14:textId="77777777" w:rsidR="002839BF" w:rsidRPr="00472712" w:rsidRDefault="002839BF" w:rsidP="00A255F5">
      <w:pPr>
        <w:pStyle w:val="a5"/>
        <w:numPr>
          <w:ilvl w:val="1"/>
          <w:numId w:val="1"/>
        </w:numPr>
        <w:spacing w:line="276" w:lineRule="auto"/>
        <w:ind w:left="567" w:hanging="567"/>
        <w:rPr>
          <w:rFonts w:ascii="Tahoma" w:eastAsia="Calibri" w:hAnsi="Tahoma" w:cs="Tahoma"/>
          <w:sz w:val="22"/>
          <w:lang w:eastAsia="en-US"/>
        </w:rPr>
      </w:pPr>
      <w:r w:rsidRPr="00472712">
        <w:rPr>
          <w:rFonts w:ascii="Tahoma" w:eastAsia="Calibri" w:hAnsi="Tahoma" w:cs="Tahoma"/>
          <w:sz w:val="22"/>
          <w:lang w:eastAsia="en-US"/>
        </w:rPr>
        <w:t xml:space="preserve">Расчет модифицированной </w:t>
      </w:r>
      <w:proofErr w:type="spellStart"/>
      <w:r w:rsidRPr="00472712">
        <w:rPr>
          <w:rFonts w:ascii="Tahoma" w:eastAsia="Calibri" w:hAnsi="Tahoma" w:cs="Tahoma"/>
          <w:sz w:val="22"/>
          <w:lang w:eastAsia="en-US"/>
        </w:rPr>
        <w:t>дюрации</w:t>
      </w:r>
      <w:proofErr w:type="spellEnd"/>
    </w:p>
    <w:p w14:paraId="473FB96C" w14:textId="77777777" w:rsidR="002839BF" w:rsidRDefault="002839BF" w:rsidP="00A255F5">
      <w:pPr>
        <w:spacing w:after="36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 xml:space="preserve">Для вычисления модифицированной </w:t>
      </w:r>
      <w:proofErr w:type="spellStart"/>
      <w:r>
        <w:rPr>
          <w:rFonts w:ascii="Tahoma" w:eastAsia="Calibri" w:hAnsi="Tahoma" w:cs="Tahoma"/>
          <w:sz w:val="22"/>
          <w:szCs w:val="22"/>
          <w:lang w:eastAsia="en-US"/>
        </w:rPr>
        <w:t>дюрации</w:t>
      </w:r>
      <w:proofErr w:type="spellEnd"/>
      <w:r>
        <w:rPr>
          <w:rFonts w:ascii="Tahoma" w:eastAsia="Calibri" w:hAnsi="Tahoma" w:cs="Tahoma"/>
          <w:sz w:val="22"/>
          <w:szCs w:val="22"/>
          <w:lang w:eastAsia="en-US"/>
        </w:rPr>
        <w:t xml:space="preserve">, необходимо воспользоваться </w:t>
      </w:r>
      <w:r w:rsidR="007D7103">
        <w:rPr>
          <w:rFonts w:ascii="Tahoma" w:eastAsia="Calibri" w:hAnsi="Tahoma" w:cs="Tahoma"/>
          <w:sz w:val="22"/>
          <w:szCs w:val="22"/>
          <w:lang w:eastAsia="en-US"/>
        </w:rPr>
        <w:t>вычисленной ранее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  <w:lang w:eastAsia="en-US"/>
        </w:rPr>
        <w:t>дюрацией</w:t>
      </w:r>
      <w:proofErr w:type="spellEnd"/>
      <w:r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  <w:lang w:eastAsia="en-US"/>
        </w:rPr>
        <w:t>Маколея</w:t>
      </w:r>
      <w:proofErr w:type="spellEnd"/>
      <w:r>
        <w:rPr>
          <w:rFonts w:ascii="Tahoma" w:eastAsia="Calibri" w:hAnsi="Tahoma" w:cs="Tahoma"/>
          <w:sz w:val="22"/>
          <w:szCs w:val="22"/>
          <w:lang w:eastAsia="en-US"/>
        </w:rPr>
        <w:t xml:space="preserve"> и применить следующую формулу:</w:t>
      </w:r>
    </w:p>
    <w:p w14:paraId="72B9305C" w14:textId="77777777" w:rsidR="002839BF" w:rsidRPr="00DF2169" w:rsidRDefault="002839BF" w:rsidP="00A255F5">
      <w:pPr>
        <w:spacing w:after="360" w:line="276" w:lineRule="auto"/>
        <w:ind w:firstLine="0"/>
        <w:rPr>
          <w:rFonts w:ascii="Tahoma" w:eastAsia="Calibri" w:hAnsi="Tahoma" w:cs="Tahoma"/>
          <w:i/>
          <w:sz w:val="22"/>
          <w:szCs w:val="22"/>
          <w:lang w:eastAsia="en-US"/>
        </w:rPr>
      </w:pPr>
      <m:oMathPara>
        <m:oMath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Mod.Dur=</m:t>
          </m:r>
          <m:f>
            <m:fPr>
              <m:ctrlPr>
                <w:rPr>
                  <w:rFonts w:ascii="Cambria Math" w:eastAsia="Calibri" w:hAnsi="Cambria Math" w:cs="Tahoma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Mac.Dur</m:t>
              </m:r>
            </m:num>
            <m:den>
              <m:r>
                <w:rPr>
                  <w:rFonts w:ascii="Cambria Math" w:eastAsia="Calibri" w:hAnsi="Cambria Math" w:cs="Tahoma"/>
                  <w:sz w:val="22"/>
                  <w:szCs w:val="22"/>
                  <w:lang w:eastAsia="en-US"/>
                </w:rPr>
                <m:t>1+</m:t>
              </m:r>
              <m:f>
                <m:fPr>
                  <m:ctrlPr>
                    <w:rPr>
                      <w:rFonts w:ascii="Cambria Math" w:eastAsia="Calibri" w:hAnsi="Cambria Math" w:cs="Tahoma"/>
                      <w:i/>
                      <w:sz w:val="22"/>
                      <w:szCs w:val="22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YTM</m:t>
                  </m:r>
                </m:num>
                <m:den>
                  <m:r>
                    <w:rPr>
                      <w:rFonts w:ascii="Cambria Math" w:eastAsia="Calibri" w:hAnsi="Cambria Math" w:cs="Tahoma"/>
                      <w:sz w:val="22"/>
                      <w:szCs w:val="22"/>
                      <w:lang w:eastAsia="en-US"/>
                    </w:rPr>
                    <m:t>100</m:t>
                  </m:r>
                </m:den>
              </m:f>
            </m:den>
          </m:f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 xml:space="preserve"> .</m:t>
          </m:r>
        </m:oMath>
      </m:oMathPara>
    </w:p>
    <w:p w14:paraId="4581283E" w14:textId="57D98438" w:rsidR="006020B3" w:rsidRPr="00472712" w:rsidRDefault="006020B3" w:rsidP="00A255F5">
      <w:pPr>
        <w:pStyle w:val="a5"/>
        <w:numPr>
          <w:ilvl w:val="1"/>
          <w:numId w:val="1"/>
        </w:numPr>
        <w:spacing w:line="276" w:lineRule="auto"/>
        <w:ind w:left="567" w:hanging="567"/>
        <w:rPr>
          <w:rFonts w:ascii="Tahoma" w:eastAsia="Calibri" w:hAnsi="Tahoma" w:cs="Tahoma"/>
          <w:sz w:val="22"/>
          <w:lang w:eastAsia="en-US"/>
        </w:rPr>
      </w:pPr>
      <w:r w:rsidRPr="00472712">
        <w:rPr>
          <w:rFonts w:ascii="Tahoma" w:eastAsia="Calibri" w:hAnsi="Tahoma" w:cs="Tahoma"/>
          <w:sz w:val="22"/>
          <w:lang w:eastAsia="en-US"/>
        </w:rPr>
        <w:t xml:space="preserve">Расчет </w:t>
      </w:r>
      <m:oMath>
        <m:r>
          <w:rPr>
            <w:rFonts w:ascii="Cambria Math" w:eastAsia="Calibri" w:hAnsi="Cambria Math" w:cs="Tahoma"/>
            <w:sz w:val="22"/>
            <w:lang w:val="en-US" w:eastAsia="en-US"/>
          </w:rPr>
          <m:t>G</m:t>
        </m:r>
        <m:r>
          <w:rPr>
            <w:rFonts w:ascii="Cambria Math" w:eastAsia="Calibri" w:hAnsi="Cambria Math" w:cs="Tahoma"/>
            <w:sz w:val="22"/>
            <w:lang w:eastAsia="en-US"/>
          </w:rPr>
          <m:t>spread</m:t>
        </m:r>
      </m:oMath>
    </w:p>
    <w:p w14:paraId="06F19EE1" w14:textId="37DC5BAF" w:rsidR="001D33E4" w:rsidRPr="001929A5" w:rsidRDefault="003A6D67" w:rsidP="00A255F5">
      <w:pPr>
        <w:spacing w:after="12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m:oMath>
        <m:r>
          <w:rPr>
            <w:rFonts w:ascii="Cambria Math" w:eastAsia="Calibri" w:hAnsi="Cambria Math" w:cs="Tahoma"/>
            <w:sz w:val="22"/>
            <w:lang w:val="en-US" w:eastAsia="en-US"/>
          </w:rPr>
          <m:t>G</m:t>
        </m:r>
        <m:r>
          <w:rPr>
            <w:rFonts w:ascii="Cambria Math" w:eastAsia="Calibri" w:hAnsi="Cambria Math" w:cs="Tahoma"/>
            <w:sz w:val="22"/>
            <w:lang w:eastAsia="en-US"/>
          </w:rPr>
          <m:t>spread</m:t>
        </m:r>
      </m:oMath>
      <w:r>
        <w:rPr>
          <w:rFonts w:ascii="Tahoma" w:eastAsia="Calibri" w:hAnsi="Tahoma" w:cs="Tahoma"/>
          <w:sz w:val="22"/>
          <w:szCs w:val="22"/>
          <w:lang w:eastAsia="en-US"/>
        </w:rPr>
        <w:t xml:space="preserve"> – это </w:t>
      </w:r>
      <w:r w:rsidR="001D33E4">
        <w:rPr>
          <w:rFonts w:ascii="Tahoma" w:eastAsia="Calibri" w:hAnsi="Tahoma" w:cs="Tahoma"/>
          <w:sz w:val="22"/>
          <w:szCs w:val="22"/>
          <w:lang w:eastAsia="en-US"/>
        </w:rPr>
        <w:t xml:space="preserve">разность </w:t>
      </w:r>
      <w:r>
        <w:rPr>
          <w:rFonts w:ascii="Tahoma" w:eastAsia="Calibri" w:hAnsi="Tahoma" w:cs="Tahoma"/>
          <w:sz w:val="22"/>
          <w:szCs w:val="22"/>
          <w:lang w:val="en-US" w:eastAsia="en-US"/>
        </w:rPr>
        <w:t>YTM</w:t>
      </w:r>
      <w:r w:rsidRPr="003A6D67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="001D33E4">
        <w:rPr>
          <w:rFonts w:ascii="Tahoma" w:eastAsia="Calibri" w:hAnsi="Tahoma" w:cs="Tahoma"/>
          <w:sz w:val="22"/>
          <w:szCs w:val="22"/>
          <w:lang w:eastAsia="en-US"/>
        </w:rPr>
        <w:t xml:space="preserve">доходности </w:t>
      </w:r>
      <w:r w:rsidR="00652942">
        <w:rPr>
          <w:rFonts w:ascii="Tahoma" w:eastAsia="Calibri" w:hAnsi="Tahoma" w:cs="Tahoma"/>
          <w:sz w:val="22"/>
          <w:szCs w:val="22"/>
          <w:lang w:eastAsia="en-US"/>
        </w:rPr>
        <w:t xml:space="preserve">данной ИЦБ </w:t>
      </w:r>
      <w:r w:rsidR="001D33E4">
        <w:rPr>
          <w:rFonts w:ascii="Tahoma" w:eastAsia="Calibri" w:hAnsi="Tahoma" w:cs="Tahoma"/>
          <w:sz w:val="22"/>
          <w:szCs w:val="22"/>
          <w:lang w:eastAsia="en-US"/>
        </w:rPr>
        <w:t>и</w:t>
      </w:r>
      <w:r w:rsidR="0048682F" w:rsidRPr="0048682F">
        <w:rPr>
          <w:rFonts w:ascii="Tahoma" w:eastAsia="Calibri" w:hAnsi="Tahoma" w:cs="Tahoma"/>
          <w:sz w:val="22"/>
          <w:szCs w:val="22"/>
          <w:lang w:eastAsia="en-US"/>
        </w:rPr>
        <w:t xml:space="preserve"> значения </w:t>
      </w:r>
      <w:r w:rsidR="0048682F">
        <w:rPr>
          <w:rFonts w:ascii="Tahoma" w:eastAsia="Calibri" w:hAnsi="Tahoma" w:cs="Tahoma"/>
          <w:sz w:val="22"/>
          <w:lang w:eastAsia="en-US"/>
        </w:rPr>
        <w:t xml:space="preserve">кривой бескупонной доходности государственных облигаций </w:t>
      </w:r>
      <w:r w:rsidR="0048682F" w:rsidRPr="0048682F">
        <w:rPr>
          <w:rFonts w:ascii="Tahoma" w:eastAsia="Calibri" w:hAnsi="Tahoma" w:cs="Tahoma"/>
          <w:sz w:val="22"/>
          <w:szCs w:val="22"/>
          <w:lang w:eastAsia="en-US"/>
        </w:rPr>
        <w:t>с годовой капитализацией процентов для срока</w:t>
      </w:r>
      <w:r w:rsidR="001D33E4">
        <w:rPr>
          <w:rFonts w:ascii="Tahoma" w:eastAsia="Calibri" w:hAnsi="Tahoma" w:cs="Tahoma"/>
          <w:sz w:val="22"/>
          <w:szCs w:val="22"/>
          <w:lang w:eastAsia="en-US"/>
        </w:rPr>
        <w:t xml:space="preserve">, равного </w:t>
      </w:r>
      <w:proofErr w:type="spellStart"/>
      <w:r w:rsidR="001D33E4">
        <w:rPr>
          <w:rFonts w:ascii="Tahoma" w:eastAsia="Calibri" w:hAnsi="Tahoma" w:cs="Tahoma"/>
          <w:sz w:val="22"/>
          <w:szCs w:val="22"/>
          <w:lang w:eastAsia="en-US"/>
        </w:rPr>
        <w:t>дюрации</w:t>
      </w:r>
      <w:proofErr w:type="spellEnd"/>
      <w:r w:rsidR="001D33E4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proofErr w:type="spellStart"/>
      <w:r w:rsidR="001929A5">
        <w:rPr>
          <w:rFonts w:ascii="Tahoma" w:eastAsia="Calibri" w:hAnsi="Tahoma" w:cs="Tahoma"/>
          <w:sz w:val="22"/>
          <w:szCs w:val="22"/>
          <w:lang w:eastAsia="en-US"/>
        </w:rPr>
        <w:t>Маколея</w:t>
      </w:r>
      <w:proofErr w:type="spellEnd"/>
      <w:r w:rsidR="001929A5">
        <w:rPr>
          <w:rFonts w:ascii="Tahoma" w:eastAsia="Calibri" w:hAnsi="Tahoma" w:cs="Tahoma"/>
          <w:sz w:val="22"/>
          <w:szCs w:val="22"/>
          <w:lang w:eastAsia="en-US"/>
        </w:rPr>
        <w:t xml:space="preserve"> для данного инструмента. </w:t>
      </w:r>
      <m:oMath>
        <m:r>
          <w:rPr>
            <w:rFonts w:ascii="Cambria Math" w:eastAsia="Calibri" w:hAnsi="Cambria Math" w:cs="Tahoma"/>
            <w:sz w:val="22"/>
            <w:lang w:val="en-US" w:eastAsia="en-US"/>
          </w:rPr>
          <m:t>G</m:t>
        </m:r>
        <m:r>
          <w:rPr>
            <w:rFonts w:ascii="Cambria Math" w:eastAsia="Calibri" w:hAnsi="Cambria Math" w:cs="Tahoma"/>
            <w:sz w:val="22"/>
            <w:lang w:eastAsia="en-US"/>
          </w:rPr>
          <m:t>spread</m:t>
        </m:r>
      </m:oMath>
      <w:r>
        <w:rPr>
          <w:rFonts w:ascii="Tahoma" w:eastAsia="Calibri" w:hAnsi="Tahoma" w:cs="Tahoma"/>
          <w:sz w:val="22"/>
          <w:szCs w:val="22"/>
          <w:lang w:eastAsia="en-US"/>
        </w:rPr>
        <w:t xml:space="preserve"> выражен в базисных пунктах.</w:t>
      </w:r>
    </w:p>
    <w:p w14:paraId="7E68D4BB" w14:textId="552B12A4" w:rsidR="006020B3" w:rsidRDefault="006020B3" w:rsidP="00E775F1">
      <w:pPr>
        <w:spacing w:after="120" w:line="276" w:lineRule="auto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>
        <w:rPr>
          <w:rFonts w:ascii="Tahoma" w:eastAsia="Calibri" w:hAnsi="Tahoma" w:cs="Tahoma"/>
          <w:sz w:val="22"/>
          <w:szCs w:val="22"/>
          <w:lang w:eastAsia="en-US"/>
        </w:rPr>
        <w:t xml:space="preserve">Расчет </w:t>
      </w:r>
      <m:oMath>
        <m:r>
          <w:rPr>
            <w:rFonts w:ascii="Cambria Math" w:eastAsia="Calibri" w:hAnsi="Cambria Math" w:cs="Tahoma"/>
            <w:sz w:val="22"/>
            <w:lang w:val="en-US" w:eastAsia="en-US"/>
          </w:rPr>
          <m:t>G</m:t>
        </m:r>
        <m:r>
          <w:rPr>
            <w:rFonts w:ascii="Cambria Math" w:eastAsia="Calibri" w:hAnsi="Cambria Math" w:cs="Tahoma"/>
            <w:sz w:val="22"/>
            <w:lang w:eastAsia="en-US"/>
          </w:rPr>
          <m:t>spread</m:t>
        </m:r>
      </m:oMath>
      <w:r w:rsidR="003A6D67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>
        <w:rPr>
          <w:rFonts w:ascii="Tahoma" w:eastAsia="Calibri" w:hAnsi="Tahoma" w:cs="Tahoma"/>
          <w:sz w:val="22"/>
          <w:szCs w:val="22"/>
          <w:lang w:eastAsia="en-US"/>
        </w:rPr>
        <w:t>осуществляется по следующей формуле:</w:t>
      </w:r>
    </w:p>
    <w:p w14:paraId="16B61694" w14:textId="6840A3C7" w:rsidR="003268FC" w:rsidRPr="00497487" w:rsidRDefault="006020B3" w:rsidP="00E775F1">
      <w:pPr>
        <w:spacing w:after="120" w:line="276" w:lineRule="auto"/>
        <w:ind w:firstLine="0"/>
        <w:rPr>
          <w:rFonts w:eastAsia="Calibri"/>
          <w:sz w:val="22"/>
          <w:szCs w:val="22"/>
          <w:lang w:eastAsia="en-US"/>
        </w:rPr>
      </w:pPr>
      <m:oMathPara>
        <m:oMath>
          <m:r>
            <w:rPr>
              <w:rFonts w:ascii="Cambria Math" w:eastAsia="Calibri" w:hAnsi="Cambria Math" w:cs="Tahoma"/>
              <w:sz w:val="22"/>
              <w:szCs w:val="22"/>
              <w:lang w:eastAsia="en-US"/>
            </w:rPr>
            <m:t>Gspread=100×(YTM-Y(Mac.Dur))</m:t>
          </m:r>
        </m:oMath>
      </m:oMathPara>
      <w:bookmarkStart w:id="332" w:name="_Toc13730810"/>
      <w:bookmarkStart w:id="333" w:name="_Toc13735956"/>
      <w:bookmarkStart w:id="334" w:name="_Toc13742036"/>
      <w:bookmarkStart w:id="335" w:name="_Toc13730814"/>
      <w:bookmarkStart w:id="336" w:name="_Toc13735960"/>
      <w:bookmarkStart w:id="337" w:name="_Toc13742040"/>
      <w:bookmarkStart w:id="338" w:name="_Toc13730826"/>
      <w:bookmarkStart w:id="339" w:name="_Toc13735972"/>
      <w:bookmarkStart w:id="340" w:name="_Toc13742052"/>
      <w:bookmarkStart w:id="341" w:name="_Toc13730830"/>
      <w:bookmarkStart w:id="342" w:name="_Toc13735976"/>
      <w:bookmarkStart w:id="343" w:name="_Toc13742056"/>
      <w:bookmarkStart w:id="344" w:name="_Toc13730849"/>
      <w:bookmarkStart w:id="345" w:name="_Toc13735995"/>
      <w:bookmarkStart w:id="346" w:name="_Toc13742075"/>
      <w:bookmarkStart w:id="347" w:name="_Toc13730850"/>
      <w:bookmarkStart w:id="348" w:name="_Toc13735996"/>
      <w:bookmarkStart w:id="349" w:name="_Toc13742076"/>
      <w:bookmarkStart w:id="350" w:name="_Toc13730852"/>
      <w:bookmarkStart w:id="351" w:name="_Toc13735998"/>
      <w:bookmarkStart w:id="352" w:name="_Toc13742078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</w:p>
    <w:p w14:paraId="12D7FC3C" w14:textId="2B949BDB" w:rsidR="00497487" w:rsidRDefault="00497487">
      <w:pPr>
        <w:spacing w:after="0"/>
        <w:ind w:firstLine="0"/>
        <w:jc w:val="left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br w:type="page"/>
      </w:r>
    </w:p>
    <w:p w14:paraId="294CE49B" w14:textId="1CCAA2D8" w:rsidR="00497487" w:rsidRPr="00497487" w:rsidRDefault="00497487" w:rsidP="00497487">
      <w:pPr>
        <w:spacing w:line="276" w:lineRule="auto"/>
        <w:ind w:firstLine="709"/>
        <w:jc w:val="center"/>
        <w:rPr>
          <w:rFonts w:ascii="Tahoma" w:hAnsi="Tahoma" w:cs="Tahoma"/>
          <w:b/>
          <w:sz w:val="28"/>
          <w:szCs w:val="28"/>
        </w:rPr>
      </w:pPr>
      <w:r w:rsidRPr="00497487">
        <w:rPr>
          <w:rFonts w:ascii="Tahoma" w:hAnsi="Tahoma" w:cs="Tahoma"/>
          <w:b/>
          <w:sz w:val="28"/>
          <w:szCs w:val="28"/>
        </w:rPr>
        <w:lastRenderedPageBreak/>
        <w:t>ОГРАНИЧЕНИЕ ОТВЕТСТВЕННОСТИ</w:t>
      </w:r>
    </w:p>
    <w:p w14:paraId="28A30D12" w14:textId="77777777" w:rsidR="00497487" w:rsidRDefault="00497487" w:rsidP="00497487">
      <w:pPr>
        <w:spacing w:line="276" w:lineRule="auto"/>
        <w:ind w:firstLine="709"/>
        <w:rPr>
          <w:rFonts w:ascii="Tahoma" w:hAnsi="Tahoma" w:cs="Tahoma"/>
          <w:sz w:val="22"/>
          <w:szCs w:val="22"/>
        </w:rPr>
      </w:pPr>
    </w:p>
    <w:p w14:paraId="72F1FF3E" w14:textId="476FDBB7" w:rsidR="00497487" w:rsidRPr="00497487" w:rsidRDefault="00497487" w:rsidP="00E92E9B">
      <w:pPr>
        <w:spacing w:after="0"/>
        <w:ind w:firstLine="709"/>
        <w:rPr>
          <w:rFonts w:ascii="Tahoma" w:hAnsi="Tahoma" w:cs="Tahoma"/>
          <w:sz w:val="22"/>
          <w:szCs w:val="22"/>
        </w:rPr>
      </w:pPr>
      <w:r w:rsidRPr="00497487">
        <w:rPr>
          <w:rFonts w:ascii="Tahoma" w:hAnsi="Tahoma" w:cs="Tahoma"/>
          <w:sz w:val="22"/>
          <w:szCs w:val="22"/>
        </w:rPr>
        <w:t>Настоящая Ценовая конвенция для ипотечных ценных бумаг» (далее – Конвенция)</w:t>
      </w:r>
      <w:r w:rsidRPr="00497487">
        <w:rPr>
          <w:rFonts w:ascii="Tahoma" w:eastAsia="Calibri" w:hAnsi="Tahoma" w:cs="Tahoma"/>
          <w:sz w:val="22"/>
          <w:szCs w:val="22"/>
        </w:rPr>
        <w:t xml:space="preserve"> </w:t>
      </w:r>
      <w:r w:rsidRPr="00497487">
        <w:rPr>
          <w:rFonts w:ascii="Tahoma" w:hAnsi="Tahoma" w:cs="Tahoma"/>
          <w:sz w:val="22"/>
          <w:szCs w:val="22"/>
        </w:rPr>
        <w:t xml:space="preserve">была подготовлена и выпущена совместно Публичным акционерным обществом «Московская Биржа ММВБ-РТС» (далее – Биржа) и Акционерным обществом «ДОМ.РФ» (далее – ДОМ.РФ). </w:t>
      </w:r>
      <w:r w:rsidRPr="00E82748">
        <w:rPr>
          <w:rFonts w:ascii="Tahoma" w:hAnsi="Tahoma" w:cs="Tahoma"/>
          <w:sz w:val="22"/>
          <w:szCs w:val="22"/>
        </w:rPr>
        <w:t>Если нет какой-либо оговорки об ином, то Биржа и ДОМ.РФ считаются источником всей информации, изложенной в настоящей Конвенции и в раскрываемой в соответствии с настоящей Конвенцией информации, в том числе ценовых характеристик ипотечных ценных бумаг.</w:t>
      </w:r>
      <w:r w:rsidRPr="00497487">
        <w:rPr>
          <w:rFonts w:ascii="Tahoma" w:hAnsi="Tahoma" w:cs="Tahoma"/>
          <w:sz w:val="22"/>
          <w:szCs w:val="22"/>
        </w:rPr>
        <w:t xml:space="preserve"> Вся информация представляется по состоянию на дату раскрытия и может быть изменена без какого-либо уведомления. </w:t>
      </w:r>
    </w:p>
    <w:p w14:paraId="259E3327" w14:textId="77777777" w:rsidR="00A22478" w:rsidRDefault="00497487" w:rsidP="00E92E9B">
      <w:pPr>
        <w:spacing w:after="0"/>
        <w:ind w:firstLine="709"/>
        <w:rPr>
          <w:rFonts w:ascii="Tahoma" w:hAnsi="Tahoma" w:cs="Tahoma"/>
          <w:sz w:val="22"/>
          <w:szCs w:val="22"/>
        </w:rPr>
      </w:pPr>
      <w:r w:rsidRPr="00497487">
        <w:rPr>
          <w:rFonts w:ascii="Tahoma" w:hAnsi="Tahoma" w:cs="Tahoma"/>
          <w:sz w:val="22"/>
          <w:szCs w:val="22"/>
        </w:rPr>
        <w:t>Настоящая Конвенция, а также раскрываемая в соответствии с настоящей Конвенцией информация, в том числе ценовые характеристики ипотечных ценных бумаг</w:t>
      </w:r>
      <w:r w:rsidR="00A22478">
        <w:rPr>
          <w:rFonts w:ascii="Tahoma" w:hAnsi="Tahoma" w:cs="Tahoma"/>
          <w:sz w:val="22"/>
          <w:szCs w:val="22"/>
        </w:rPr>
        <w:t>:</w:t>
      </w:r>
    </w:p>
    <w:p w14:paraId="4D2FF2E3" w14:textId="1FDE2A90" w:rsidR="00A22478" w:rsidRPr="00A22478" w:rsidRDefault="00A22478" w:rsidP="00E92E9B">
      <w:pPr>
        <w:spacing w:after="0"/>
        <w:ind w:firstLine="709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</w:t>
      </w:r>
      <w:r w:rsidR="00497487" w:rsidRPr="00497487">
        <w:rPr>
          <w:rFonts w:ascii="Tahoma" w:hAnsi="Tahoma" w:cs="Tahoma"/>
          <w:sz w:val="22"/>
          <w:szCs w:val="22"/>
        </w:rPr>
        <w:t xml:space="preserve"> </w:t>
      </w:r>
      <w:r w:rsidRPr="00F33A4D">
        <w:rPr>
          <w:rFonts w:ascii="Tahoma" w:eastAsia="Calibri" w:hAnsi="Tahoma" w:cs="Tahoma"/>
          <w:sz w:val="22"/>
          <w:szCs w:val="22"/>
          <w:lang w:eastAsia="en-US"/>
        </w:rPr>
        <w:t>не является частью эмиссионной документации ИЦБ</w:t>
      </w:r>
      <w:r>
        <w:rPr>
          <w:rFonts w:ascii="Tahoma" w:eastAsia="Calibri" w:hAnsi="Tahoma" w:cs="Tahoma"/>
          <w:sz w:val="22"/>
          <w:szCs w:val="22"/>
          <w:lang w:eastAsia="en-US"/>
        </w:rPr>
        <w:t>, а также</w:t>
      </w:r>
      <w:r w:rsidRPr="00497487">
        <w:rPr>
          <w:rFonts w:ascii="Tahoma" w:hAnsi="Tahoma" w:cs="Tahoma"/>
          <w:sz w:val="22"/>
          <w:szCs w:val="22"/>
        </w:rPr>
        <w:t xml:space="preserve"> </w:t>
      </w:r>
      <w:r w:rsidR="00497487" w:rsidRPr="00497487">
        <w:rPr>
          <w:rFonts w:ascii="Tahoma" w:hAnsi="Tahoma" w:cs="Tahoma"/>
          <w:sz w:val="22"/>
          <w:szCs w:val="22"/>
        </w:rPr>
        <w:t xml:space="preserve">не являются, не формируют и не должны рассматриваться в качестве предложения или же приглашения для продажи или участия в подписке или же как побуждение к приобретению или же к подписке на ценные бумаги, </w:t>
      </w:r>
    </w:p>
    <w:p w14:paraId="7E64F11A" w14:textId="77777777" w:rsidR="00A22478" w:rsidRDefault="00A22478" w:rsidP="00E92E9B">
      <w:pPr>
        <w:spacing w:after="0"/>
        <w:ind w:firstLine="709"/>
        <w:rPr>
          <w:rFonts w:ascii="Tahoma" w:hAnsi="Tahoma" w:cs="Tahoma"/>
          <w:sz w:val="22"/>
          <w:szCs w:val="22"/>
        </w:rPr>
      </w:pPr>
      <w:r w:rsidRPr="00A22478">
        <w:rPr>
          <w:rFonts w:ascii="Tahoma" w:hAnsi="Tahoma" w:cs="Tahoma"/>
          <w:sz w:val="22"/>
          <w:szCs w:val="22"/>
        </w:rPr>
        <w:t xml:space="preserve">- </w:t>
      </w:r>
      <w:r w:rsidR="00497487" w:rsidRPr="00497487">
        <w:rPr>
          <w:rFonts w:ascii="Tahoma" w:hAnsi="Tahoma" w:cs="Tahoma"/>
          <w:sz w:val="22"/>
          <w:szCs w:val="22"/>
        </w:rPr>
        <w:t>не являются основанием и на них нельзя полагаться в связи с каким-либо предложением, договором, обязательством или же инвестиционным решением, связанным с ним, равно как они не являются рекомендацией относительно тех или иных ценных бумаг</w:t>
      </w:r>
      <w:r w:rsidR="00E82748">
        <w:rPr>
          <w:rFonts w:ascii="Tahoma" w:hAnsi="Tahoma" w:cs="Tahoma"/>
          <w:sz w:val="22"/>
          <w:szCs w:val="22"/>
        </w:rPr>
        <w:t>,</w:t>
      </w:r>
    </w:p>
    <w:p w14:paraId="64C0C380" w14:textId="77777777" w:rsidR="00A22478" w:rsidRDefault="00A22478" w:rsidP="00E92E9B">
      <w:pPr>
        <w:spacing w:after="0"/>
        <w:ind w:firstLine="709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- </w:t>
      </w:r>
      <w:r w:rsidRPr="00A22478">
        <w:rPr>
          <w:rFonts w:ascii="Tahoma" w:hAnsi="Tahoma" w:cs="Tahoma"/>
          <w:sz w:val="22"/>
          <w:szCs w:val="22"/>
        </w:rPr>
        <w:t>не являются порядком или рекомендацией определения ценовых характеристик для целей учета и контроля, расчета и соблюдения нормативов или иных обязательных требований и ограничений, обоснования инвестиционных решений в регуляторных и иных целях</w:t>
      </w:r>
      <w:r>
        <w:rPr>
          <w:rFonts w:ascii="Tahoma" w:hAnsi="Tahoma" w:cs="Tahoma"/>
          <w:sz w:val="22"/>
          <w:szCs w:val="22"/>
        </w:rPr>
        <w:t>;</w:t>
      </w:r>
    </w:p>
    <w:p w14:paraId="48D9EE53" w14:textId="170BADB8" w:rsidR="00497487" w:rsidRPr="00497487" w:rsidRDefault="00A22478" w:rsidP="00E92E9B">
      <w:pPr>
        <w:spacing w:after="0"/>
        <w:ind w:firstLine="709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не являются</w:t>
      </w:r>
      <w:r w:rsidRPr="00F33A4D">
        <w:rPr>
          <w:rFonts w:ascii="Tahoma" w:eastAsia="Calibri" w:hAnsi="Tahoma" w:cs="Tahoma"/>
          <w:sz w:val="22"/>
          <w:szCs w:val="22"/>
          <w:lang w:eastAsia="en-US"/>
        </w:rPr>
        <w:t xml:space="preserve"> </w:t>
      </w:r>
      <w:r w:rsidRPr="00F33A4D">
        <w:rPr>
          <w:rFonts w:ascii="Tahoma" w:hAnsi="Tahoma" w:cs="Tahoma"/>
          <w:sz w:val="22"/>
          <w:szCs w:val="22"/>
        </w:rPr>
        <w:t>офертой</w:t>
      </w:r>
      <w:r w:rsidRPr="00F33A4D">
        <w:rPr>
          <w:rFonts w:ascii="Tahoma" w:eastAsia="Calibri" w:hAnsi="Tahoma" w:cs="Tahoma"/>
          <w:sz w:val="22"/>
          <w:szCs w:val="22"/>
          <w:lang w:eastAsia="en-US"/>
        </w:rPr>
        <w:t xml:space="preserve"> или иным предложением заключить договоры, или приглашением делать оферты или иные предложения по заключению договоров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с Биржей или ДОМ.РФ, а также </w:t>
      </w:r>
      <w:r w:rsidRPr="00A22478">
        <w:rPr>
          <w:rFonts w:ascii="Tahoma" w:eastAsia="Calibri" w:hAnsi="Tahoma" w:cs="Tahoma"/>
          <w:sz w:val="22"/>
          <w:szCs w:val="22"/>
          <w:lang w:eastAsia="en-US"/>
        </w:rPr>
        <w:t>не является предварительным или рамочным договором, договором присоединения или каким-либо иным договором либо односторонней сделкой, по которым у</w:t>
      </w:r>
      <w:r>
        <w:rPr>
          <w:rFonts w:ascii="Tahoma" w:eastAsia="Calibri" w:hAnsi="Tahoma" w:cs="Tahoma"/>
          <w:sz w:val="22"/>
          <w:szCs w:val="22"/>
          <w:lang w:eastAsia="en-US"/>
        </w:rPr>
        <w:t xml:space="preserve"> Биржи или ДОМ.РФ </w:t>
      </w:r>
      <w:r w:rsidRPr="00F33A4D">
        <w:rPr>
          <w:rFonts w:ascii="Tahoma" w:eastAsia="Calibri" w:hAnsi="Tahoma" w:cs="Tahoma"/>
          <w:sz w:val="22"/>
          <w:szCs w:val="22"/>
          <w:lang w:eastAsia="en-US"/>
        </w:rPr>
        <w:t>возникают какие-либо права, обязанности и ответственность</w:t>
      </w:r>
      <w:r w:rsidR="00497487" w:rsidRPr="00A22478">
        <w:rPr>
          <w:rFonts w:ascii="Tahoma" w:hAnsi="Tahoma" w:cs="Tahoma"/>
          <w:sz w:val="22"/>
          <w:szCs w:val="22"/>
        </w:rPr>
        <w:t>.</w:t>
      </w:r>
      <w:r w:rsidR="00497487" w:rsidRPr="00497487">
        <w:rPr>
          <w:rFonts w:ascii="Tahoma" w:hAnsi="Tahoma" w:cs="Tahoma"/>
          <w:sz w:val="22"/>
          <w:szCs w:val="22"/>
        </w:rPr>
        <w:t xml:space="preserve"> </w:t>
      </w:r>
    </w:p>
    <w:p w14:paraId="6B98C948" w14:textId="4CBDB219" w:rsidR="00497487" w:rsidRPr="00497487" w:rsidRDefault="00497487" w:rsidP="00E92E9B">
      <w:pPr>
        <w:spacing w:after="0"/>
        <w:ind w:firstLine="709"/>
        <w:rPr>
          <w:rFonts w:ascii="Tahoma" w:hAnsi="Tahoma" w:cs="Tahoma"/>
          <w:sz w:val="22"/>
          <w:szCs w:val="22"/>
        </w:rPr>
      </w:pPr>
      <w:r w:rsidRPr="00497487">
        <w:rPr>
          <w:rFonts w:ascii="Tahoma" w:hAnsi="Tahoma" w:cs="Tahoma"/>
          <w:sz w:val="22"/>
          <w:szCs w:val="22"/>
        </w:rPr>
        <w:t xml:space="preserve">Настоящая Конвенция не являлась предметом независимой проверки. В ней также не содержится каких-либо заверений или гарантий, сформулированных или подразумеваемых, и никто не должен полагаться на достоверность, точность и полноту информации или изложенного мнения. Никто из Биржи или из ДОМ.РФ, а также никто из каких-либо их дочерних обществ или аффилированных </w:t>
      </w:r>
      <w:proofErr w:type="gramStart"/>
      <w:r w:rsidRPr="00497487">
        <w:rPr>
          <w:rFonts w:ascii="Tahoma" w:hAnsi="Tahoma" w:cs="Tahoma"/>
          <w:sz w:val="22"/>
          <w:szCs w:val="22"/>
        </w:rPr>
        <w:t>лиц</w:t>
      </w:r>
      <w:proofErr w:type="gramEnd"/>
      <w:r w:rsidRPr="00497487">
        <w:rPr>
          <w:rFonts w:ascii="Tahoma" w:hAnsi="Tahoma" w:cs="Tahoma"/>
          <w:sz w:val="22"/>
          <w:szCs w:val="22"/>
        </w:rPr>
        <w:t xml:space="preserve"> или их директоров, сотрудников или работников, консультантов или их представителей не принимает какой-либо ответственности (независимо от того, возникла ли она в результате халатности или чего-то другого), прямо или косвенно связанной с использованием настоящей Конвенции или раскрываемой в соответствии с ней информации или иным образом возникшей из нее. </w:t>
      </w:r>
    </w:p>
    <w:p w14:paraId="5F6EB4E8" w14:textId="23363B26" w:rsidR="00497487" w:rsidRPr="00497487" w:rsidRDefault="00497487" w:rsidP="00E92E9B">
      <w:pPr>
        <w:spacing w:after="0"/>
        <w:ind w:firstLine="709"/>
        <w:rPr>
          <w:rFonts w:ascii="Tahoma" w:hAnsi="Tahoma" w:cs="Tahoma"/>
          <w:sz w:val="22"/>
          <w:szCs w:val="22"/>
        </w:rPr>
      </w:pPr>
      <w:r w:rsidRPr="00497487">
        <w:rPr>
          <w:rFonts w:ascii="Tahoma" w:hAnsi="Tahoma" w:cs="Tahoma"/>
          <w:sz w:val="22"/>
          <w:szCs w:val="22"/>
        </w:rPr>
        <w:t xml:space="preserve">Перед принятием инвестиционных решений, основой которых является какая-либо раскрытая в соответствии с настоящей Конвенцией информация, следует рассмотреть ее уместность и детально изучить другие релевантные документы и исследования и, в частности, проконсультироваться с независимым финансовым специалистом. Несмотря на осмотрительность Биржи и ДОМ.РФ при подготовке данных, фактическая цена может отклоняться в положительную или отрицательную сторону. </w:t>
      </w:r>
    </w:p>
    <w:p w14:paraId="351F1BE6" w14:textId="066B8990" w:rsidR="00497487" w:rsidRPr="00497487" w:rsidRDefault="00497487" w:rsidP="00E92E9B">
      <w:pPr>
        <w:spacing w:after="0"/>
        <w:ind w:firstLine="709"/>
        <w:rPr>
          <w:rFonts w:ascii="Tahoma" w:hAnsi="Tahoma" w:cs="Tahoma"/>
          <w:sz w:val="22"/>
          <w:szCs w:val="22"/>
        </w:rPr>
      </w:pPr>
      <w:r w:rsidRPr="00497487">
        <w:rPr>
          <w:rFonts w:ascii="Tahoma" w:hAnsi="Tahoma" w:cs="Tahoma"/>
          <w:sz w:val="22"/>
          <w:szCs w:val="22"/>
        </w:rPr>
        <w:t>Биржа и ДОМ.РФ имеют право в любой момент прекратить расчет ценовых характеристик ипотечных ценных бумаг и/или иных показателей в соответствии с настоящей Конвенцией.</w:t>
      </w:r>
      <w:r w:rsidR="00FA21B7">
        <w:rPr>
          <w:rFonts w:ascii="Tahoma" w:hAnsi="Tahoma" w:cs="Tahoma"/>
          <w:sz w:val="22"/>
          <w:szCs w:val="22"/>
        </w:rPr>
        <w:t xml:space="preserve"> Биржа и ДОМ.РФ </w:t>
      </w:r>
      <w:r w:rsidR="00FA21B7" w:rsidRPr="00F33A4D">
        <w:rPr>
          <w:rFonts w:ascii="Tahoma" w:hAnsi="Tahoma" w:cs="Tahoma"/>
          <w:sz w:val="22"/>
          <w:szCs w:val="22"/>
        </w:rPr>
        <w:t xml:space="preserve">не гарантируют обновления </w:t>
      </w:r>
      <w:r w:rsidR="00FA21B7">
        <w:rPr>
          <w:rFonts w:ascii="Tahoma" w:hAnsi="Tahoma" w:cs="Tahoma"/>
          <w:sz w:val="22"/>
          <w:szCs w:val="22"/>
        </w:rPr>
        <w:t xml:space="preserve">информации в настоящей Конвенции </w:t>
      </w:r>
      <w:r w:rsidR="00FA21B7" w:rsidRPr="00F33A4D">
        <w:rPr>
          <w:rFonts w:ascii="Tahoma" w:hAnsi="Tahoma" w:cs="Tahoma"/>
          <w:sz w:val="22"/>
          <w:szCs w:val="22"/>
        </w:rPr>
        <w:t>и не несут ответственности за неосуществление обновления либо несвоевременность такого обновления.</w:t>
      </w:r>
    </w:p>
    <w:p w14:paraId="3F06A353" w14:textId="29139B2C" w:rsidR="00FA21B7" w:rsidRDefault="00FA21B7" w:rsidP="00E92E9B">
      <w:pPr>
        <w:spacing w:after="0"/>
        <w:ind w:firstLine="709"/>
        <w:rPr>
          <w:rFonts w:ascii="Tahoma" w:eastAsia="Calibri" w:hAnsi="Tahoma" w:cs="Tahoma"/>
          <w:sz w:val="22"/>
          <w:szCs w:val="22"/>
          <w:lang w:eastAsia="en-US"/>
        </w:rPr>
      </w:pPr>
      <w:r w:rsidRPr="00497487">
        <w:rPr>
          <w:rFonts w:ascii="Tahoma" w:hAnsi="Tahoma" w:cs="Tahoma"/>
          <w:sz w:val="22"/>
          <w:szCs w:val="22"/>
        </w:rPr>
        <w:t xml:space="preserve">Биржа и ДОМ.РФ </w:t>
      </w:r>
      <w:r w:rsidRPr="00F33A4D">
        <w:rPr>
          <w:rFonts w:ascii="Tahoma" w:hAnsi="Tahoma" w:cs="Tahoma"/>
          <w:sz w:val="22"/>
          <w:szCs w:val="22"/>
        </w:rPr>
        <w:t>не несут никакой ответственности за любые убытки, расходы и прочие потери, возникающие вследствие какого-либо использования настояще</w:t>
      </w:r>
      <w:r>
        <w:rPr>
          <w:rFonts w:ascii="Tahoma" w:hAnsi="Tahoma" w:cs="Tahoma"/>
          <w:sz w:val="22"/>
          <w:szCs w:val="22"/>
        </w:rPr>
        <w:t>й</w:t>
      </w:r>
      <w:r w:rsidRPr="00F33A4D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Конвенции и содержащейся в ней информации</w:t>
      </w:r>
      <w:r w:rsidRPr="00F33A4D">
        <w:rPr>
          <w:rFonts w:ascii="Tahoma" w:hAnsi="Tahoma" w:cs="Tahoma"/>
          <w:sz w:val="22"/>
          <w:szCs w:val="22"/>
        </w:rPr>
        <w:t xml:space="preserve">, в том числе в случаях, когда лицо полагалось </w:t>
      </w:r>
      <w:r>
        <w:rPr>
          <w:rFonts w:ascii="Tahoma" w:hAnsi="Tahoma" w:cs="Tahoma"/>
          <w:sz w:val="22"/>
          <w:szCs w:val="22"/>
        </w:rPr>
        <w:t xml:space="preserve">на них </w:t>
      </w:r>
      <w:r w:rsidRPr="00F33A4D">
        <w:rPr>
          <w:rFonts w:ascii="Tahoma" w:hAnsi="Tahoma" w:cs="Tahoma"/>
          <w:sz w:val="22"/>
          <w:szCs w:val="22"/>
        </w:rPr>
        <w:t>при принятии своих решений.</w:t>
      </w:r>
    </w:p>
    <w:p w14:paraId="211DA7C5" w14:textId="5F2CF559" w:rsidR="00F33A4D" w:rsidRPr="00497487" w:rsidRDefault="00F33A4D" w:rsidP="00F33A4D">
      <w:pPr>
        <w:spacing w:line="276" w:lineRule="auto"/>
        <w:ind w:firstLine="709"/>
        <w:rPr>
          <w:rFonts w:ascii="Tahoma" w:eastAsia="Calibri" w:hAnsi="Tahoma" w:cs="Tahoma"/>
          <w:sz w:val="22"/>
          <w:szCs w:val="22"/>
          <w:lang w:eastAsia="en-US"/>
        </w:rPr>
      </w:pPr>
    </w:p>
    <w:sectPr w:rsidR="00F33A4D" w:rsidRPr="00497487" w:rsidSect="00472712">
      <w:headerReference w:type="default" r:id="rId10"/>
      <w:footerReference w:type="default" r:id="rId11"/>
      <w:pgSz w:w="11906" w:h="16838"/>
      <w:pgMar w:top="1135" w:right="991" w:bottom="1134" w:left="1276" w:header="567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EF9826" w14:textId="77777777" w:rsidR="00CC00E0" w:rsidRDefault="00CC00E0" w:rsidP="00DA1937">
      <w:pPr>
        <w:spacing w:after="0"/>
      </w:pPr>
      <w:r>
        <w:separator/>
      </w:r>
    </w:p>
  </w:endnote>
  <w:endnote w:type="continuationSeparator" w:id="0">
    <w:p w14:paraId="63E25455" w14:textId="77777777" w:rsidR="00CC00E0" w:rsidRDefault="00CC00E0" w:rsidP="00DA19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0276543"/>
      <w:docPartObj>
        <w:docPartGallery w:val="Page Numbers (Bottom of Page)"/>
        <w:docPartUnique/>
      </w:docPartObj>
    </w:sdtPr>
    <w:sdtEndPr>
      <w:rPr>
        <w:rFonts w:ascii="Tahoma" w:hAnsi="Tahoma" w:cs="Tahoma"/>
        <w:sz w:val="22"/>
        <w:szCs w:val="22"/>
      </w:rPr>
    </w:sdtEndPr>
    <w:sdtContent>
      <w:p w14:paraId="1FC5AFB9" w14:textId="3695DE1D" w:rsidR="001742A6" w:rsidRPr="00DB3487" w:rsidRDefault="001742A6">
        <w:pPr>
          <w:pStyle w:val="ab"/>
          <w:jc w:val="right"/>
          <w:rPr>
            <w:rFonts w:ascii="Tahoma" w:hAnsi="Tahoma" w:cs="Tahoma"/>
            <w:sz w:val="22"/>
            <w:szCs w:val="22"/>
          </w:rPr>
        </w:pPr>
        <w:r w:rsidRPr="00DB3487">
          <w:rPr>
            <w:rFonts w:ascii="Tahoma" w:hAnsi="Tahoma" w:cs="Tahoma"/>
            <w:sz w:val="22"/>
            <w:szCs w:val="22"/>
          </w:rPr>
          <w:fldChar w:fldCharType="begin"/>
        </w:r>
        <w:r w:rsidRPr="00DB3487">
          <w:rPr>
            <w:rFonts w:ascii="Tahoma" w:hAnsi="Tahoma" w:cs="Tahoma"/>
            <w:sz w:val="22"/>
            <w:szCs w:val="22"/>
          </w:rPr>
          <w:instrText>PAGE   \* MERGEFORMAT</w:instrText>
        </w:r>
        <w:r w:rsidRPr="00DB3487">
          <w:rPr>
            <w:rFonts w:ascii="Tahoma" w:hAnsi="Tahoma" w:cs="Tahoma"/>
            <w:sz w:val="22"/>
            <w:szCs w:val="22"/>
          </w:rPr>
          <w:fldChar w:fldCharType="separate"/>
        </w:r>
        <w:r w:rsidR="00DA1470">
          <w:rPr>
            <w:rFonts w:ascii="Tahoma" w:hAnsi="Tahoma" w:cs="Tahoma"/>
            <w:noProof/>
            <w:sz w:val="22"/>
            <w:szCs w:val="22"/>
          </w:rPr>
          <w:t>2</w:t>
        </w:r>
        <w:r w:rsidRPr="00DB3487">
          <w:rPr>
            <w:rFonts w:ascii="Tahoma" w:hAnsi="Tahoma" w:cs="Tahoma"/>
            <w:sz w:val="22"/>
            <w:szCs w:val="22"/>
          </w:rPr>
          <w:fldChar w:fldCharType="end"/>
        </w:r>
      </w:p>
    </w:sdtContent>
  </w:sdt>
  <w:p w14:paraId="7DF3151C" w14:textId="77777777" w:rsidR="001742A6" w:rsidRDefault="001742A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51F973" w14:textId="77777777" w:rsidR="00CC00E0" w:rsidRDefault="00CC00E0" w:rsidP="00DA1937">
      <w:pPr>
        <w:spacing w:after="0"/>
      </w:pPr>
      <w:r>
        <w:separator/>
      </w:r>
    </w:p>
  </w:footnote>
  <w:footnote w:type="continuationSeparator" w:id="0">
    <w:p w14:paraId="4C2AE37B" w14:textId="77777777" w:rsidR="00CC00E0" w:rsidRDefault="00CC00E0" w:rsidP="00DA19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2D738" w14:textId="77777777" w:rsidR="001742A6" w:rsidRDefault="001742A6">
    <w:pPr>
      <w:pStyle w:val="a9"/>
      <w:jc w:val="center"/>
    </w:pPr>
  </w:p>
  <w:p w14:paraId="348748C6" w14:textId="77777777" w:rsidR="001742A6" w:rsidRDefault="001742A6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2626"/>
    <w:multiLevelType w:val="hybridMultilevel"/>
    <w:tmpl w:val="DC729732"/>
    <w:lvl w:ilvl="0" w:tplc="6B78589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81D21"/>
    <w:multiLevelType w:val="multilevel"/>
    <w:tmpl w:val="9C50548A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ahoma" w:hAnsi="Tahoma" w:cs="Tahoma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9E05256"/>
    <w:multiLevelType w:val="multilevel"/>
    <w:tmpl w:val="9C50548A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ahoma" w:hAnsi="Tahoma" w:cs="Tahoma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90C6C16"/>
    <w:multiLevelType w:val="hybridMultilevel"/>
    <w:tmpl w:val="3D4A9230"/>
    <w:lvl w:ilvl="0" w:tplc="A6F475B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ECE343E"/>
    <w:multiLevelType w:val="hybridMultilevel"/>
    <w:tmpl w:val="F23A2DE6"/>
    <w:lvl w:ilvl="0" w:tplc="E09E8E1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EDB4074"/>
    <w:multiLevelType w:val="hybridMultilevel"/>
    <w:tmpl w:val="B98CABD6"/>
    <w:lvl w:ilvl="0" w:tplc="21503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IdMacAtCleanup w:val="1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ртименя Дмитрий Николаевич">
    <w15:presenceInfo w15:providerId="AD" w15:userId="S-1-5-21-775621918-982339296-1235820382-319493"/>
  </w15:person>
  <w15:person w15:author="Шевчук Андрей Григорьевич">
    <w15:presenceInfo w15:providerId="AD" w15:userId="S-1-5-21-775621918-982339296-1235820382-3194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trackRevisions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B8D"/>
    <w:rsid w:val="0000243F"/>
    <w:rsid w:val="000037E5"/>
    <w:rsid w:val="00003C99"/>
    <w:rsid w:val="000041D6"/>
    <w:rsid w:val="000051C7"/>
    <w:rsid w:val="0001003C"/>
    <w:rsid w:val="00011D50"/>
    <w:rsid w:val="000121DB"/>
    <w:rsid w:val="0001253D"/>
    <w:rsid w:val="00012B7E"/>
    <w:rsid w:val="00012D8E"/>
    <w:rsid w:val="00014560"/>
    <w:rsid w:val="00020508"/>
    <w:rsid w:val="00021D35"/>
    <w:rsid w:val="00022A33"/>
    <w:rsid w:val="0002713D"/>
    <w:rsid w:val="00027E3D"/>
    <w:rsid w:val="0003174D"/>
    <w:rsid w:val="00031D4A"/>
    <w:rsid w:val="000412C3"/>
    <w:rsid w:val="00041A58"/>
    <w:rsid w:val="0004222C"/>
    <w:rsid w:val="00045C47"/>
    <w:rsid w:val="00047E92"/>
    <w:rsid w:val="00051F82"/>
    <w:rsid w:val="00056528"/>
    <w:rsid w:val="00064B28"/>
    <w:rsid w:val="00065F05"/>
    <w:rsid w:val="000661B3"/>
    <w:rsid w:val="00066827"/>
    <w:rsid w:val="00067A72"/>
    <w:rsid w:val="00076164"/>
    <w:rsid w:val="0007712F"/>
    <w:rsid w:val="00082CE7"/>
    <w:rsid w:val="000845C7"/>
    <w:rsid w:val="0008647E"/>
    <w:rsid w:val="00091C6D"/>
    <w:rsid w:val="000942BC"/>
    <w:rsid w:val="00095837"/>
    <w:rsid w:val="000A0522"/>
    <w:rsid w:val="000A13F2"/>
    <w:rsid w:val="000A1D12"/>
    <w:rsid w:val="000A5843"/>
    <w:rsid w:val="000A6603"/>
    <w:rsid w:val="000A736D"/>
    <w:rsid w:val="000B1B85"/>
    <w:rsid w:val="000B24AE"/>
    <w:rsid w:val="000B4E42"/>
    <w:rsid w:val="000B7A3A"/>
    <w:rsid w:val="000C0E78"/>
    <w:rsid w:val="000C2EA5"/>
    <w:rsid w:val="000C5A8F"/>
    <w:rsid w:val="000C77E5"/>
    <w:rsid w:val="000D2258"/>
    <w:rsid w:val="000D531E"/>
    <w:rsid w:val="000D541D"/>
    <w:rsid w:val="000E0299"/>
    <w:rsid w:val="000E06DB"/>
    <w:rsid w:val="000E26C3"/>
    <w:rsid w:val="000E30B0"/>
    <w:rsid w:val="000E3535"/>
    <w:rsid w:val="000E3864"/>
    <w:rsid w:val="000E69F1"/>
    <w:rsid w:val="000F12D6"/>
    <w:rsid w:val="000F251F"/>
    <w:rsid w:val="000F29A8"/>
    <w:rsid w:val="000F452F"/>
    <w:rsid w:val="000F55EE"/>
    <w:rsid w:val="000F5FA2"/>
    <w:rsid w:val="0010013F"/>
    <w:rsid w:val="00100982"/>
    <w:rsid w:val="001009FC"/>
    <w:rsid w:val="00100D78"/>
    <w:rsid w:val="00101B6C"/>
    <w:rsid w:val="00102302"/>
    <w:rsid w:val="001034ED"/>
    <w:rsid w:val="00103E8B"/>
    <w:rsid w:val="001045A1"/>
    <w:rsid w:val="00104CB6"/>
    <w:rsid w:val="0010583D"/>
    <w:rsid w:val="00107E29"/>
    <w:rsid w:val="00110035"/>
    <w:rsid w:val="0011081D"/>
    <w:rsid w:val="0011117D"/>
    <w:rsid w:val="00113E02"/>
    <w:rsid w:val="001143CD"/>
    <w:rsid w:val="001163E2"/>
    <w:rsid w:val="00116F4D"/>
    <w:rsid w:val="00120AFC"/>
    <w:rsid w:val="00120B6C"/>
    <w:rsid w:val="001236E5"/>
    <w:rsid w:val="00123BD2"/>
    <w:rsid w:val="00124B39"/>
    <w:rsid w:val="0012569E"/>
    <w:rsid w:val="001261F4"/>
    <w:rsid w:val="00126FC5"/>
    <w:rsid w:val="00130E80"/>
    <w:rsid w:val="001312C9"/>
    <w:rsid w:val="0013248D"/>
    <w:rsid w:val="00133548"/>
    <w:rsid w:val="00133CFC"/>
    <w:rsid w:val="00135248"/>
    <w:rsid w:val="001421CD"/>
    <w:rsid w:val="001427D6"/>
    <w:rsid w:val="00145508"/>
    <w:rsid w:val="001477CD"/>
    <w:rsid w:val="001504AA"/>
    <w:rsid w:val="00150702"/>
    <w:rsid w:val="00150E97"/>
    <w:rsid w:val="00150F9B"/>
    <w:rsid w:val="001515A7"/>
    <w:rsid w:val="00151E6C"/>
    <w:rsid w:val="001524FD"/>
    <w:rsid w:val="001532A1"/>
    <w:rsid w:val="00156E76"/>
    <w:rsid w:val="00161844"/>
    <w:rsid w:val="00165AA6"/>
    <w:rsid w:val="001665AF"/>
    <w:rsid w:val="001668E3"/>
    <w:rsid w:val="001726A7"/>
    <w:rsid w:val="0017320B"/>
    <w:rsid w:val="001734AC"/>
    <w:rsid w:val="001741AF"/>
    <w:rsid w:val="001742A6"/>
    <w:rsid w:val="001768C4"/>
    <w:rsid w:val="001779D6"/>
    <w:rsid w:val="00180ED8"/>
    <w:rsid w:val="0018429D"/>
    <w:rsid w:val="00185C26"/>
    <w:rsid w:val="00187633"/>
    <w:rsid w:val="001929A5"/>
    <w:rsid w:val="00192F2A"/>
    <w:rsid w:val="00194754"/>
    <w:rsid w:val="00196668"/>
    <w:rsid w:val="00197DE0"/>
    <w:rsid w:val="001A4551"/>
    <w:rsid w:val="001A6E4C"/>
    <w:rsid w:val="001B4963"/>
    <w:rsid w:val="001B624D"/>
    <w:rsid w:val="001C2484"/>
    <w:rsid w:val="001C2525"/>
    <w:rsid w:val="001C56D6"/>
    <w:rsid w:val="001C5D96"/>
    <w:rsid w:val="001D1187"/>
    <w:rsid w:val="001D1629"/>
    <w:rsid w:val="001D27C2"/>
    <w:rsid w:val="001D33E4"/>
    <w:rsid w:val="001D35EE"/>
    <w:rsid w:val="001D4719"/>
    <w:rsid w:val="001D5ED2"/>
    <w:rsid w:val="001D655A"/>
    <w:rsid w:val="001E270E"/>
    <w:rsid w:val="001E28F7"/>
    <w:rsid w:val="001E2DC5"/>
    <w:rsid w:val="001E3620"/>
    <w:rsid w:val="001E5162"/>
    <w:rsid w:val="001E668E"/>
    <w:rsid w:val="001F1ACD"/>
    <w:rsid w:val="001F3E78"/>
    <w:rsid w:val="001F6591"/>
    <w:rsid w:val="00202462"/>
    <w:rsid w:val="00203FCF"/>
    <w:rsid w:val="0020496D"/>
    <w:rsid w:val="00204E94"/>
    <w:rsid w:val="00205BDE"/>
    <w:rsid w:val="002144D0"/>
    <w:rsid w:val="00216DBC"/>
    <w:rsid w:val="002179E0"/>
    <w:rsid w:val="002236C3"/>
    <w:rsid w:val="0022468E"/>
    <w:rsid w:val="00225160"/>
    <w:rsid w:val="002271CF"/>
    <w:rsid w:val="00232C02"/>
    <w:rsid w:val="0023496E"/>
    <w:rsid w:val="00234E0A"/>
    <w:rsid w:val="0023633C"/>
    <w:rsid w:val="002372DB"/>
    <w:rsid w:val="00237E66"/>
    <w:rsid w:val="002405F6"/>
    <w:rsid w:val="00240CDC"/>
    <w:rsid w:val="00240D5C"/>
    <w:rsid w:val="0024120C"/>
    <w:rsid w:val="002431F2"/>
    <w:rsid w:val="00244E55"/>
    <w:rsid w:val="00245F06"/>
    <w:rsid w:val="00250AD7"/>
    <w:rsid w:val="002523C9"/>
    <w:rsid w:val="0025264E"/>
    <w:rsid w:val="00253FDC"/>
    <w:rsid w:val="00262337"/>
    <w:rsid w:val="00263AD9"/>
    <w:rsid w:val="00265510"/>
    <w:rsid w:val="00265D2C"/>
    <w:rsid w:val="002668B0"/>
    <w:rsid w:val="002703EB"/>
    <w:rsid w:val="002703FF"/>
    <w:rsid w:val="002719C7"/>
    <w:rsid w:val="002742C6"/>
    <w:rsid w:val="00274707"/>
    <w:rsid w:val="00276846"/>
    <w:rsid w:val="002773A1"/>
    <w:rsid w:val="0028367A"/>
    <w:rsid w:val="002839BF"/>
    <w:rsid w:val="002901B0"/>
    <w:rsid w:val="00292844"/>
    <w:rsid w:val="00292EEA"/>
    <w:rsid w:val="00293A75"/>
    <w:rsid w:val="00293D6A"/>
    <w:rsid w:val="00295653"/>
    <w:rsid w:val="00297384"/>
    <w:rsid w:val="002A1A91"/>
    <w:rsid w:val="002A2EE5"/>
    <w:rsid w:val="002A51DE"/>
    <w:rsid w:val="002A68EC"/>
    <w:rsid w:val="002A7333"/>
    <w:rsid w:val="002B4FAE"/>
    <w:rsid w:val="002B5985"/>
    <w:rsid w:val="002B75C6"/>
    <w:rsid w:val="002C0C27"/>
    <w:rsid w:val="002C0EB9"/>
    <w:rsid w:val="002C287B"/>
    <w:rsid w:val="002C3161"/>
    <w:rsid w:val="002D40F6"/>
    <w:rsid w:val="002D5F2A"/>
    <w:rsid w:val="002D67D0"/>
    <w:rsid w:val="002D78D4"/>
    <w:rsid w:val="002E24DF"/>
    <w:rsid w:val="002E3506"/>
    <w:rsid w:val="002E6C74"/>
    <w:rsid w:val="002F1A44"/>
    <w:rsid w:val="002F3861"/>
    <w:rsid w:val="003023BD"/>
    <w:rsid w:val="00305DB2"/>
    <w:rsid w:val="0030681C"/>
    <w:rsid w:val="00314EA7"/>
    <w:rsid w:val="00317A3B"/>
    <w:rsid w:val="003209E7"/>
    <w:rsid w:val="003253B5"/>
    <w:rsid w:val="003268FC"/>
    <w:rsid w:val="00332427"/>
    <w:rsid w:val="00332CD8"/>
    <w:rsid w:val="00337257"/>
    <w:rsid w:val="00337BFE"/>
    <w:rsid w:val="00337BFF"/>
    <w:rsid w:val="00337E69"/>
    <w:rsid w:val="003411ED"/>
    <w:rsid w:val="00341536"/>
    <w:rsid w:val="003416E4"/>
    <w:rsid w:val="003423F4"/>
    <w:rsid w:val="00343668"/>
    <w:rsid w:val="003437C8"/>
    <w:rsid w:val="003451D4"/>
    <w:rsid w:val="00345673"/>
    <w:rsid w:val="003466FA"/>
    <w:rsid w:val="00346882"/>
    <w:rsid w:val="00346AF9"/>
    <w:rsid w:val="00352B43"/>
    <w:rsid w:val="00353D9A"/>
    <w:rsid w:val="00354EFB"/>
    <w:rsid w:val="00356362"/>
    <w:rsid w:val="00356A86"/>
    <w:rsid w:val="00357968"/>
    <w:rsid w:val="0036260F"/>
    <w:rsid w:val="0036299F"/>
    <w:rsid w:val="003657C5"/>
    <w:rsid w:val="00367688"/>
    <w:rsid w:val="00371542"/>
    <w:rsid w:val="00371742"/>
    <w:rsid w:val="00374EB0"/>
    <w:rsid w:val="00375E05"/>
    <w:rsid w:val="00377799"/>
    <w:rsid w:val="00377AA1"/>
    <w:rsid w:val="0038025C"/>
    <w:rsid w:val="003816E5"/>
    <w:rsid w:val="003819A7"/>
    <w:rsid w:val="00382110"/>
    <w:rsid w:val="00382190"/>
    <w:rsid w:val="00384C80"/>
    <w:rsid w:val="0039074B"/>
    <w:rsid w:val="0039303A"/>
    <w:rsid w:val="00393072"/>
    <w:rsid w:val="003954F4"/>
    <w:rsid w:val="003A0049"/>
    <w:rsid w:val="003A101C"/>
    <w:rsid w:val="003A1834"/>
    <w:rsid w:val="003A1CD7"/>
    <w:rsid w:val="003A433C"/>
    <w:rsid w:val="003A5E30"/>
    <w:rsid w:val="003A6D67"/>
    <w:rsid w:val="003B1022"/>
    <w:rsid w:val="003B3045"/>
    <w:rsid w:val="003B3B37"/>
    <w:rsid w:val="003B3E50"/>
    <w:rsid w:val="003B45B5"/>
    <w:rsid w:val="003B49B8"/>
    <w:rsid w:val="003B567B"/>
    <w:rsid w:val="003C459B"/>
    <w:rsid w:val="003C5073"/>
    <w:rsid w:val="003C6FDB"/>
    <w:rsid w:val="003D3C83"/>
    <w:rsid w:val="003D4D8B"/>
    <w:rsid w:val="003D526B"/>
    <w:rsid w:val="003D5B15"/>
    <w:rsid w:val="003D5D35"/>
    <w:rsid w:val="003D6860"/>
    <w:rsid w:val="003D69E8"/>
    <w:rsid w:val="003D725B"/>
    <w:rsid w:val="003D739B"/>
    <w:rsid w:val="003D7540"/>
    <w:rsid w:val="003D7F50"/>
    <w:rsid w:val="003E2805"/>
    <w:rsid w:val="003E32E5"/>
    <w:rsid w:val="003E402C"/>
    <w:rsid w:val="003E412C"/>
    <w:rsid w:val="003E505C"/>
    <w:rsid w:val="003E5285"/>
    <w:rsid w:val="003E69C5"/>
    <w:rsid w:val="003E7318"/>
    <w:rsid w:val="003E7364"/>
    <w:rsid w:val="003E7469"/>
    <w:rsid w:val="003E7A9E"/>
    <w:rsid w:val="003F0038"/>
    <w:rsid w:val="003F276E"/>
    <w:rsid w:val="003F2DF0"/>
    <w:rsid w:val="003F3479"/>
    <w:rsid w:val="003F3D73"/>
    <w:rsid w:val="004015E6"/>
    <w:rsid w:val="00401CF5"/>
    <w:rsid w:val="00402788"/>
    <w:rsid w:val="004030F7"/>
    <w:rsid w:val="0040402E"/>
    <w:rsid w:val="0040473A"/>
    <w:rsid w:val="00406207"/>
    <w:rsid w:val="004071A4"/>
    <w:rsid w:val="004102E8"/>
    <w:rsid w:val="00410B3C"/>
    <w:rsid w:val="00411101"/>
    <w:rsid w:val="00415098"/>
    <w:rsid w:val="00416C18"/>
    <w:rsid w:val="00421086"/>
    <w:rsid w:val="00421DDE"/>
    <w:rsid w:val="0043120D"/>
    <w:rsid w:val="004341F8"/>
    <w:rsid w:val="00435A69"/>
    <w:rsid w:val="00441AD3"/>
    <w:rsid w:val="00441EF2"/>
    <w:rsid w:val="00442584"/>
    <w:rsid w:val="00443847"/>
    <w:rsid w:val="00444CAA"/>
    <w:rsid w:val="00451152"/>
    <w:rsid w:val="0045157E"/>
    <w:rsid w:val="004515F8"/>
    <w:rsid w:val="004519A5"/>
    <w:rsid w:val="00452AB3"/>
    <w:rsid w:val="0045555B"/>
    <w:rsid w:val="00456044"/>
    <w:rsid w:val="0045615F"/>
    <w:rsid w:val="00461C35"/>
    <w:rsid w:val="00462244"/>
    <w:rsid w:val="004622E4"/>
    <w:rsid w:val="004666FF"/>
    <w:rsid w:val="004668A8"/>
    <w:rsid w:val="00467B4F"/>
    <w:rsid w:val="00467BEB"/>
    <w:rsid w:val="00470A50"/>
    <w:rsid w:val="0047193F"/>
    <w:rsid w:val="004722FD"/>
    <w:rsid w:val="00472712"/>
    <w:rsid w:val="00474547"/>
    <w:rsid w:val="004751A8"/>
    <w:rsid w:val="00475BED"/>
    <w:rsid w:val="0048040D"/>
    <w:rsid w:val="00481373"/>
    <w:rsid w:val="004842D6"/>
    <w:rsid w:val="00484AC1"/>
    <w:rsid w:val="0048682F"/>
    <w:rsid w:val="00487E65"/>
    <w:rsid w:val="00487FF4"/>
    <w:rsid w:val="00490773"/>
    <w:rsid w:val="00494B73"/>
    <w:rsid w:val="004950E2"/>
    <w:rsid w:val="00495163"/>
    <w:rsid w:val="004968B0"/>
    <w:rsid w:val="00497487"/>
    <w:rsid w:val="004A1487"/>
    <w:rsid w:val="004A3B23"/>
    <w:rsid w:val="004A468A"/>
    <w:rsid w:val="004A5B27"/>
    <w:rsid w:val="004A7562"/>
    <w:rsid w:val="004A7BB4"/>
    <w:rsid w:val="004B1E79"/>
    <w:rsid w:val="004B2F7C"/>
    <w:rsid w:val="004B343B"/>
    <w:rsid w:val="004B34D4"/>
    <w:rsid w:val="004B3C05"/>
    <w:rsid w:val="004B61FE"/>
    <w:rsid w:val="004C3488"/>
    <w:rsid w:val="004C3BE6"/>
    <w:rsid w:val="004C454E"/>
    <w:rsid w:val="004C5D05"/>
    <w:rsid w:val="004C648A"/>
    <w:rsid w:val="004C7429"/>
    <w:rsid w:val="004C7F24"/>
    <w:rsid w:val="004D100E"/>
    <w:rsid w:val="004D38F9"/>
    <w:rsid w:val="004D66BF"/>
    <w:rsid w:val="004D7864"/>
    <w:rsid w:val="004E05A7"/>
    <w:rsid w:val="004E0D61"/>
    <w:rsid w:val="004E19F2"/>
    <w:rsid w:val="004E3A05"/>
    <w:rsid w:val="004E5801"/>
    <w:rsid w:val="004F0582"/>
    <w:rsid w:val="004F2185"/>
    <w:rsid w:val="004F536D"/>
    <w:rsid w:val="004F5E8C"/>
    <w:rsid w:val="004F5F13"/>
    <w:rsid w:val="004F6B9D"/>
    <w:rsid w:val="004F7D47"/>
    <w:rsid w:val="005006B1"/>
    <w:rsid w:val="0050080B"/>
    <w:rsid w:val="00500F74"/>
    <w:rsid w:val="0050368B"/>
    <w:rsid w:val="00507A5F"/>
    <w:rsid w:val="00510220"/>
    <w:rsid w:val="005118AE"/>
    <w:rsid w:val="005130DB"/>
    <w:rsid w:val="00513766"/>
    <w:rsid w:val="00514514"/>
    <w:rsid w:val="00515727"/>
    <w:rsid w:val="00515854"/>
    <w:rsid w:val="00515E05"/>
    <w:rsid w:val="00522E21"/>
    <w:rsid w:val="0052458A"/>
    <w:rsid w:val="00527494"/>
    <w:rsid w:val="00530043"/>
    <w:rsid w:val="00532883"/>
    <w:rsid w:val="0053390F"/>
    <w:rsid w:val="00534186"/>
    <w:rsid w:val="00536069"/>
    <w:rsid w:val="00536478"/>
    <w:rsid w:val="00536787"/>
    <w:rsid w:val="00536D86"/>
    <w:rsid w:val="00540CAC"/>
    <w:rsid w:val="0054119B"/>
    <w:rsid w:val="00541EF1"/>
    <w:rsid w:val="00543192"/>
    <w:rsid w:val="00543624"/>
    <w:rsid w:val="005454EB"/>
    <w:rsid w:val="00550A87"/>
    <w:rsid w:val="0055171F"/>
    <w:rsid w:val="005525CA"/>
    <w:rsid w:val="00561937"/>
    <w:rsid w:val="00561B95"/>
    <w:rsid w:val="005627D4"/>
    <w:rsid w:val="00562E95"/>
    <w:rsid w:val="00565F91"/>
    <w:rsid w:val="005662A6"/>
    <w:rsid w:val="00572755"/>
    <w:rsid w:val="00573178"/>
    <w:rsid w:val="00573E61"/>
    <w:rsid w:val="00574BAF"/>
    <w:rsid w:val="00574D6C"/>
    <w:rsid w:val="00575B4C"/>
    <w:rsid w:val="00576916"/>
    <w:rsid w:val="00576FBA"/>
    <w:rsid w:val="00584CD2"/>
    <w:rsid w:val="00586743"/>
    <w:rsid w:val="005874E8"/>
    <w:rsid w:val="00587B0C"/>
    <w:rsid w:val="005909A7"/>
    <w:rsid w:val="00592A1F"/>
    <w:rsid w:val="005936A3"/>
    <w:rsid w:val="0059384D"/>
    <w:rsid w:val="005954BC"/>
    <w:rsid w:val="005969E6"/>
    <w:rsid w:val="005A0A45"/>
    <w:rsid w:val="005A0C8D"/>
    <w:rsid w:val="005A43E3"/>
    <w:rsid w:val="005A5EA9"/>
    <w:rsid w:val="005A6249"/>
    <w:rsid w:val="005B0E9F"/>
    <w:rsid w:val="005B0FD3"/>
    <w:rsid w:val="005B1783"/>
    <w:rsid w:val="005B35F3"/>
    <w:rsid w:val="005B4A57"/>
    <w:rsid w:val="005B50C5"/>
    <w:rsid w:val="005B71D3"/>
    <w:rsid w:val="005C001E"/>
    <w:rsid w:val="005C11F1"/>
    <w:rsid w:val="005C1C3B"/>
    <w:rsid w:val="005C28FB"/>
    <w:rsid w:val="005C58BA"/>
    <w:rsid w:val="005D347E"/>
    <w:rsid w:val="005D405C"/>
    <w:rsid w:val="005D5AE8"/>
    <w:rsid w:val="005D5FF5"/>
    <w:rsid w:val="005E095A"/>
    <w:rsid w:val="005E3DB1"/>
    <w:rsid w:val="005E4802"/>
    <w:rsid w:val="005E5FC0"/>
    <w:rsid w:val="005E7E94"/>
    <w:rsid w:val="005F116E"/>
    <w:rsid w:val="005F1EA3"/>
    <w:rsid w:val="005F325C"/>
    <w:rsid w:val="005F47E9"/>
    <w:rsid w:val="006017C7"/>
    <w:rsid w:val="006020B3"/>
    <w:rsid w:val="006022A0"/>
    <w:rsid w:val="00602527"/>
    <w:rsid w:val="0060528B"/>
    <w:rsid w:val="00605EC1"/>
    <w:rsid w:val="00610293"/>
    <w:rsid w:val="00615248"/>
    <w:rsid w:val="006153BA"/>
    <w:rsid w:val="006154F9"/>
    <w:rsid w:val="00616B75"/>
    <w:rsid w:val="00620DEA"/>
    <w:rsid w:val="00621F14"/>
    <w:rsid w:val="00623C65"/>
    <w:rsid w:val="00624E9B"/>
    <w:rsid w:val="0062508A"/>
    <w:rsid w:val="0062599A"/>
    <w:rsid w:val="00626221"/>
    <w:rsid w:val="00626EF6"/>
    <w:rsid w:val="006273F9"/>
    <w:rsid w:val="006304A7"/>
    <w:rsid w:val="00633259"/>
    <w:rsid w:val="006344AE"/>
    <w:rsid w:val="006414C0"/>
    <w:rsid w:val="006415D1"/>
    <w:rsid w:val="0064305E"/>
    <w:rsid w:val="00643AE6"/>
    <w:rsid w:val="00643FDA"/>
    <w:rsid w:val="0064662C"/>
    <w:rsid w:val="00647D4D"/>
    <w:rsid w:val="00650452"/>
    <w:rsid w:val="00650D5D"/>
    <w:rsid w:val="00651A35"/>
    <w:rsid w:val="006524ED"/>
    <w:rsid w:val="006526D4"/>
    <w:rsid w:val="00652942"/>
    <w:rsid w:val="00652C22"/>
    <w:rsid w:val="0065494C"/>
    <w:rsid w:val="00660482"/>
    <w:rsid w:val="00661168"/>
    <w:rsid w:val="00662007"/>
    <w:rsid w:val="00662218"/>
    <w:rsid w:val="006629F3"/>
    <w:rsid w:val="0066582C"/>
    <w:rsid w:val="00670694"/>
    <w:rsid w:val="00670747"/>
    <w:rsid w:val="00671C7B"/>
    <w:rsid w:val="00671CB5"/>
    <w:rsid w:val="00671FFD"/>
    <w:rsid w:val="006734BC"/>
    <w:rsid w:val="00676431"/>
    <w:rsid w:val="00680C7A"/>
    <w:rsid w:val="006837A6"/>
    <w:rsid w:val="00687045"/>
    <w:rsid w:val="00687AA2"/>
    <w:rsid w:val="00690C8F"/>
    <w:rsid w:val="00690FAE"/>
    <w:rsid w:val="0069247A"/>
    <w:rsid w:val="006938CC"/>
    <w:rsid w:val="0069679E"/>
    <w:rsid w:val="006A0491"/>
    <w:rsid w:val="006A39CA"/>
    <w:rsid w:val="006A5F27"/>
    <w:rsid w:val="006B23EB"/>
    <w:rsid w:val="006B5047"/>
    <w:rsid w:val="006B5C84"/>
    <w:rsid w:val="006B6F12"/>
    <w:rsid w:val="006C000E"/>
    <w:rsid w:val="006C0F0D"/>
    <w:rsid w:val="006C17B4"/>
    <w:rsid w:val="006C2E68"/>
    <w:rsid w:val="006C3C11"/>
    <w:rsid w:val="006C3D2A"/>
    <w:rsid w:val="006C3E7E"/>
    <w:rsid w:val="006C4F2F"/>
    <w:rsid w:val="006C5ED2"/>
    <w:rsid w:val="006C766D"/>
    <w:rsid w:val="006D1D18"/>
    <w:rsid w:val="006D3306"/>
    <w:rsid w:val="006D4FE9"/>
    <w:rsid w:val="006D6501"/>
    <w:rsid w:val="006E0BF5"/>
    <w:rsid w:val="006E13FB"/>
    <w:rsid w:val="006E1B6C"/>
    <w:rsid w:val="006E64E0"/>
    <w:rsid w:val="006F2CF4"/>
    <w:rsid w:val="006F34DE"/>
    <w:rsid w:val="006F3B44"/>
    <w:rsid w:val="006F4CCB"/>
    <w:rsid w:val="00701026"/>
    <w:rsid w:val="00701428"/>
    <w:rsid w:val="00703567"/>
    <w:rsid w:val="00705E29"/>
    <w:rsid w:val="00706AD5"/>
    <w:rsid w:val="00710396"/>
    <w:rsid w:val="0071247C"/>
    <w:rsid w:val="00712BE9"/>
    <w:rsid w:val="00713FF4"/>
    <w:rsid w:val="00714AD4"/>
    <w:rsid w:val="00715E8B"/>
    <w:rsid w:val="00716F88"/>
    <w:rsid w:val="0071769D"/>
    <w:rsid w:val="00722600"/>
    <w:rsid w:val="00722A6E"/>
    <w:rsid w:val="00722AFF"/>
    <w:rsid w:val="007232B8"/>
    <w:rsid w:val="0072345C"/>
    <w:rsid w:val="00723723"/>
    <w:rsid w:val="00723E66"/>
    <w:rsid w:val="00725D9D"/>
    <w:rsid w:val="007262CC"/>
    <w:rsid w:val="00726965"/>
    <w:rsid w:val="00727CE4"/>
    <w:rsid w:val="00732371"/>
    <w:rsid w:val="00732B61"/>
    <w:rsid w:val="00732B73"/>
    <w:rsid w:val="0073419B"/>
    <w:rsid w:val="00734249"/>
    <w:rsid w:val="007363CB"/>
    <w:rsid w:val="00737F85"/>
    <w:rsid w:val="0074247D"/>
    <w:rsid w:val="00742751"/>
    <w:rsid w:val="00743A22"/>
    <w:rsid w:val="00743AEC"/>
    <w:rsid w:val="00744EC6"/>
    <w:rsid w:val="0074623E"/>
    <w:rsid w:val="007475C1"/>
    <w:rsid w:val="00750291"/>
    <w:rsid w:val="00751A1D"/>
    <w:rsid w:val="007549D8"/>
    <w:rsid w:val="00754C1E"/>
    <w:rsid w:val="00755361"/>
    <w:rsid w:val="0075578F"/>
    <w:rsid w:val="00755C87"/>
    <w:rsid w:val="00761189"/>
    <w:rsid w:val="007613D2"/>
    <w:rsid w:val="00763F0A"/>
    <w:rsid w:val="00764240"/>
    <w:rsid w:val="00766E54"/>
    <w:rsid w:val="00767878"/>
    <w:rsid w:val="00774494"/>
    <w:rsid w:val="00774E4D"/>
    <w:rsid w:val="007759B0"/>
    <w:rsid w:val="0077761E"/>
    <w:rsid w:val="00785D97"/>
    <w:rsid w:val="00786A50"/>
    <w:rsid w:val="00787962"/>
    <w:rsid w:val="0079273A"/>
    <w:rsid w:val="0079312F"/>
    <w:rsid w:val="007939C3"/>
    <w:rsid w:val="00794904"/>
    <w:rsid w:val="007951A1"/>
    <w:rsid w:val="00796168"/>
    <w:rsid w:val="00796200"/>
    <w:rsid w:val="0079670B"/>
    <w:rsid w:val="007A1012"/>
    <w:rsid w:val="007A4213"/>
    <w:rsid w:val="007A4BD9"/>
    <w:rsid w:val="007A503E"/>
    <w:rsid w:val="007A771A"/>
    <w:rsid w:val="007B1256"/>
    <w:rsid w:val="007B15A2"/>
    <w:rsid w:val="007B3435"/>
    <w:rsid w:val="007B4111"/>
    <w:rsid w:val="007B5984"/>
    <w:rsid w:val="007C08E9"/>
    <w:rsid w:val="007C3FDB"/>
    <w:rsid w:val="007C4544"/>
    <w:rsid w:val="007D13CA"/>
    <w:rsid w:val="007D1BB6"/>
    <w:rsid w:val="007D25DE"/>
    <w:rsid w:val="007D291B"/>
    <w:rsid w:val="007D3AE3"/>
    <w:rsid w:val="007D40B4"/>
    <w:rsid w:val="007D5616"/>
    <w:rsid w:val="007D7103"/>
    <w:rsid w:val="007E2425"/>
    <w:rsid w:val="007E26C5"/>
    <w:rsid w:val="007E5BB4"/>
    <w:rsid w:val="007E7E34"/>
    <w:rsid w:val="007F0CA4"/>
    <w:rsid w:val="007F0E1F"/>
    <w:rsid w:val="007F38D1"/>
    <w:rsid w:val="007F63AF"/>
    <w:rsid w:val="00802B86"/>
    <w:rsid w:val="00803134"/>
    <w:rsid w:val="00804DC4"/>
    <w:rsid w:val="00805DD8"/>
    <w:rsid w:val="00806936"/>
    <w:rsid w:val="00815A0B"/>
    <w:rsid w:val="00815C07"/>
    <w:rsid w:val="0082656A"/>
    <w:rsid w:val="008265EC"/>
    <w:rsid w:val="0082769D"/>
    <w:rsid w:val="00831960"/>
    <w:rsid w:val="0083342C"/>
    <w:rsid w:val="00834448"/>
    <w:rsid w:val="00835CA2"/>
    <w:rsid w:val="008369A9"/>
    <w:rsid w:val="00837B05"/>
    <w:rsid w:val="0084075E"/>
    <w:rsid w:val="008451F5"/>
    <w:rsid w:val="00845921"/>
    <w:rsid w:val="00851642"/>
    <w:rsid w:val="008520A8"/>
    <w:rsid w:val="008537BC"/>
    <w:rsid w:val="00853FC6"/>
    <w:rsid w:val="008548E3"/>
    <w:rsid w:val="008549AE"/>
    <w:rsid w:val="00856404"/>
    <w:rsid w:val="00856680"/>
    <w:rsid w:val="00857225"/>
    <w:rsid w:val="008623C7"/>
    <w:rsid w:val="00863785"/>
    <w:rsid w:val="00867650"/>
    <w:rsid w:val="00870E99"/>
    <w:rsid w:val="008733B3"/>
    <w:rsid w:val="00876053"/>
    <w:rsid w:val="0088044D"/>
    <w:rsid w:val="008808A7"/>
    <w:rsid w:val="008813FF"/>
    <w:rsid w:val="00883DB6"/>
    <w:rsid w:val="00884A28"/>
    <w:rsid w:val="00886106"/>
    <w:rsid w:val="0088621E"/>
    <w:rsid w:val="008864D2"/>
    <w:rsid w:val="00887913"/>
    <w:rsid w:val="008909F9"/>
    <w:rsid w:val="008937BB"/>
    <w:rsid w:val="00893D40"/>
    <w:rsid w:val="008943F6"/>
    <w:rsid w:val="00895488"/>
    <w:rsid w:val="008964DC"/>
    <w:rsid w:val="008A27B6"/>
    <w:rsid w:val="008A344D"/>
    <w:rsid w:val="008A554A"/>
    <w:rsid w:val="008A6C96"/>
    <w:rsid w:val="008A7425"/>
    <w:rsid w:val="008B09DA"/>
    <w:rsid w:val="008B14B0"/>
    <w:rsid w:val="008B3B90"/>
    <w:rsid w:val="008B41C8"/>
    <w:rsid w:val="008B4F69"/>
    <w:rsid w:val="008B6106"/>
    <w:rsid w:val="008B6DA9"/>
    <w:rsid w:val="008B7A64"/>
    <w:rsid w:val="008B7B32"/>
    <w:rsid w:val="008C04E2"/>
    <w:rsid w:val="008C1B3F"/>
    <w:rsid w:val="008C2AC1"/>
    <w:rsid w:val="008C5028"/>
    <w:rsid w:val="008C611B"/>
    <w:rsid w:val="008C6B7A"/>
    <w:rsid w:val="008D3224"/>
    <w:rsid w:val="008D3423"/>
    <w:rsid w:val="008D46F8"/>
    <w:rsid w:val="008D619D"/>
    <w:rsid w:val="008D65B7"/>
    <w:rsid w:val="008E07F4"/>
    <w:rsid w:val="008E5AE6"/>
    <w:rsid w:val="008E64E8"/>
    <w:rsid w:val="008E6C55"/>
    <w:rsid w:val="008E6DCD"/>
    <w:rsid w:val="008E7E49"/>
    <w:rsid w:val="008F09C7"/>
    <w:rsid w:val="008F14BE"/>
    <w:rsid w:val="008F1E42"/>
    <w:rsid w:val="008F2905"/>
    <w:rsid w:val="008F2AAB"/>
    <w:rsid w:val="008F5662"/>
    <w:rsid w:val="008F60EB"/>
    <w:rsid w:val="00902198"/>
    <w:rsid w:val="00902A46"/>
    <w:rsid w:val="00904631"/>
    <w:rsid w:val="00912832"/>
    <w:rsid w:val="009131BF"/>
    <w:rsid w:val="00920831"/>
    <w:rsid w:val="00920900"/>
    <w:rsid w:val="00921356"/>
    <w:rsid w:val="00921618"/>
    <w:rsid w:val="0092195F"/>
    <w:rsid w:val="00922409"/>
    <w:rsid w:val="0092531E"/>
    <w:rsid w:val="00925C86"/>
    <w:rsid w:val="00927CE2"/>
    <w:rsid w:val="00932729"/>
    <w:rsid w:val="00933A20"/>
    <w:rsid w:val="00940A01"/>
    <w:rsid w:val="00941818"/>
    <w:rsid w:val="0094301B"/>
    <w:rsid w:val="00943C17"/>
    <w:rsid w:val="00947D73"/>
    <w:rsid w:val="00947E61"/>
    <w:rsid w:val="009555B3"/>
    <w:rsid w:val="0095605B"/>
    <w:rsid w:val="009560C4"/>
    <w:rsid w:val="0096089F"/>
    <w:rsid w:val="0096212E"/>
    <w:rsid w:val="00962E6F"/>
    <w:rsid w:val="00963678"/>
    <w:rsid w:val="009660C5"/>
    <w:rsid w:val="00971B00"/>
    <w:rsid w:val="00972FEA"/>
    <w:rsid w:val="009737C0"/>
    <w:rsid w:val="0097615A"/>
    <w:rsid w:val="00976569"/>
    <w:rsid w:val="00977C0F"/>
    <w:rsid w:val="00977D29"/>
    <w:rsid w:val="00977D64"/>
    <w:rsid w:val="009818A4"/>
    <w:rsid w:val="00981FA9"/>
    <w:rsid w:val="00987ACC"/>
    <w:rsid w:val="00993841"/>
    <w:rsid w:val="009974DC"/>
    <w:rsid w:val="009A06CD"/>
    <w:rsid w:val="009A0F49"/>
    <w:rsid w:val="009A1CD7"/>
    <w:rsid w:val="009A2459"/>
    <w:rsid w:val="009A47A4"/>
    <w:rsid w:val="009A5A51"/>
    <w:rsid w:val="009B3CAC"/>
    <w:rsid w:val="009B5096"/>
    <w:rsid w:val="009C390C"/>
    <w:rsid w:val="009C4102"/>
    <w:rsid w:val="009C4A26"/>
    <w:rsid w:val="009C5E6E"/>
    <w:rsid w:val="009C6B87"/>
    <w:rsid w:val="009C72A9"/>
    <w:rsid w:val="009D0C1F"/>
    <w:rsid w:val="009D47AD"/>
    <w:rsid w:val="009D5E49"/>
    <w:rsid w:val="009D6EB1"/>
    <w:rsid w:val="009D7C61"/>
    <w:rsid w:val="009E39E6"/>
    <w:rsid w:val="009E40D4"/>
    <w:rsid w:val="009F0538"/>
    <w:rsid w:val="009F3828"/>
    <w:rsid w:val="009F5304"/>
    <w:rsid w:val="009F5EA6"/>
    <w:rsid w:val="009F78A1"/>
    <w:rsid w:val="00A00838"/>
    <w:rsid w:val="00A01065"/>
    <w:rsid w:val="00A02728"/>
    <w:rsid w:val="00A02C78"/>
    <w:rsid w:val="00A033F1"/>
    <w:rsid w:val="00A05A2C"/>
    <w:rsid w:val="00A05FF9"/>
    <w:rsid w:val="00A0622F"/>
    <w:rsid w:val="00A12702"/>
    <w:rsid w:val="00A12C07"/>
    <w:rsid w:val="00A13CCF"/>
    <w:rsid w:val="00A14731"/>
    <w:rsid w:val="00A148BF"/>
    <w:rsid w:val="00A16F77"/>
    <w:rsid w:val="00A17993"/>
    <w:rsid w:val="00A205A5"/>
    <w:rsid w:val="00A22478"/>
    <w:rsid w:val="00A22868"/>
    <w:rsid w:val="00A231A5"/>
    <w:rsid w:val="00A23711"/>
    <w:rsid w:val="00A23AC8"/>
    <w:rsid w:val="00A23E7D"/>
    <w:rsid w:val="00A24D70"/>
    <w:rsid w:val="00A24E04"/>
    <w:rsid w:val="00A255F5"/>
    <w:rsid w:val="00A26C22"/>
    <w:rsid w:val="00A27269"/>
    <w:rsid w:val="00A3234D"/>
    <w:rsid w:val="00A327A3"/>
    <w:rsid w:val="00A365DE"/>
    <w:rsid w:val="00A41EC0"/>
    <w:rsid w:val="00A45CBC"/>
    <w:rsid w:val="00A471C4"/>
    <w:rsid w:val="00A5233D"/>
    <w:rsid w:val="00A52A7C"/>
    <w:rsid w:val="00A53FF4"/>
    <w:rsid w:val="00A541BD"/>
    <w:rsid w:val="00A6095D"/>
    <w:rsid w:val="00A6426A"/>
    <w:rsid w:val="00A64328"/>
    <w:rsid w:val="00A64DB8"/>
    <w:rsid w:val="00A66DFE"/>
    <w:rsid w:val="00A70E3F"/>
    <w:rsid w:val="00A715A6"/>
    <w:rsid w:val="00A72019"/>
    <w:rsid w:val="00A74A96"/>
    <w:rsid w:val="00A76F73"/>
    <w:rsid w:val="00A812DD"/>
    <w:rsid w:val="00A845D2"/>
    <w:rsid w:val="00A86015"/>
    <w:rsid w:val="00A87230"/>
    <w:rsid w:val="00A87E53"/>
    <w:rsid w:val="00A911AC"/>
    <w:rsid w:val="00A911B7"/>
    <w:rsid w:val="00A91FCA"/>
    <w:rsid w:val="00A925FE"/>
    <w:rsid w:val="00A937F1"/>
    <w:rsid w:val="00A97C81"/>
    <w:rsid w:val="00AA14E3"/>
    <w:rsid w:val="00AA189B"/>
    <w:rsid w:val="00AA3177"/>
    <w:rsid w:val="00AA55B2"/>
    <w:rsid w:val="00AA7BF2"/>
    <w:rsid w:val="00AB027B"/>
    <w:rsid w:val="00AB0BB5"/>
    <w:rsid w:val="00AB2A75"/>
    <w:rsid w:val="00AB2D9A"/>
    <w:rsid w:val="00AB41D8"/>
    <w:rsid w:val="00AB4D3B"/>
    <w:rsid w:val="00AB592F"/>
    <w:rsid w:val="00AB6630"/>
    <w:rsid w:val="00AB7F21"/>
    <w:rsid w:val="00AC1891"/>
    <w:rsid w:val="00AC44B3"/>
    <w:rsid w:val="00AD06EF"/>
    <w:rsid w:val="00AD2B51"/>
    <w:rsid w:val="00AD33E0"/>
    <w:rsid w:val="00AD36DC"/>
    <w:rsid w:val="00AD5DF6"/>
    <w:rsid w:val="00AD7A61"/>
    <w:rsid w:val="00AE04C4"/>
    <w:rsid w:val="00AE0A47"/>
    <w:rsid w:val="00AE13CD"/>
    <w:rsid w:val="00AE2C78"/>
    <w:rsid w:val="00AE4B8D"/>
    <w:rsid w:val="00AE59C1"/>
    <w:rsid w:val="00AE791B"/>
    <w:rsid w:val="00AF147B"/>
    <w:rsid w:val="00AF229B"/>
    <w:rsid w:val="00AF404D"/>
    <w:rsid w:val="00AF43FF"/>
    <w:rsid w:val="00AF58B7"/>
    <w:rsid w:val="00AF629C"/>
    <w:rsid w:val="00B00BF3"/>
    <w:rsid w:val="00B01E6C"/>
    <w:rsid w:val="00B0211B"/>
    <w:rsid w:val="00B052E7"/>
    <w:rsid w:val="00B05DAF"/>
    <w:rsid w:val="00B159E8"/>
    <w:rsid w:val="00B17D26"/>
    <w:rsid w:val="00B214B6"/>
    <w:rsid w:val="00B21A38"/>
    <w:rsid w:val="00B23E25"/>
    <w:rsid w:val="00B2453B"/>
    <w:rsid w:val="00B25703"/>
    <w:rsid w:val="00B26AED"/>
    <w:rsid w:val="00B274EC"/>
    <w:rsid w:val="00B30AE4"/>
    <w:rsid w:val="00B35B45"/>
    <w:rsid w:val="00B369D4"/>
    <w:rsid w:val="00B36CA5"/>
    <w:rsid w:val="00B36FD4"/>
    <w:rsid w:val="00B373A1"/>
    <w:rsid w:val="00B37509"/>
    <w:rsid w:val="00B37E5D"/>
    <w:rsid w:val="00B37FE8"/>
    <w:rsid w:val="00B410F2"/>
    <w:rsid w:val="00B434AC"/>
    <w:rsid w:val="00B50064"/>
    <w:rsid w:val="00B50C2B"/>
    <w:rsid w:val="00B50D83"/>
    <w:rsid w:val="00B52241"/>
    <w:rsid w:val="00B52CFF"/>
    <w:rsid w:val="00B5685B"/>
    <w:rsid w:val="00B60FBC"/>
    <w:rsid w:val="00B627D9"/>
    <w:rsid w:val="00B64BA1"/>
    <w:rsid w:val="00B6775E"/>
    <w:rsid w:val="00B713D7"/>
    <w:rsid w:val="00B71CC8"/>
    <w:rsid w:val="00B71E40"/>
    <w:rsid w:val="00B73771"/>
    <w:rsid w:val="00B76CD3"/>
    <w:rsid w:val="00B80B5D"/>
    <w:rsid w:val="00B81D05"/>
    <w:rsid w:val="00B81D54"/>
    <w:rsid w:val="00B8239B"/>
    <w:rsid w:val="00B87722"/>
    <w:rsid w:val="00B94331"/>
    <w:rsid w:val="00B95BCB"/>
    <w:rsid w:val="00B95BDA"/>
    <w:rsid w:val="00B95D2F"/>
    <w:rsid w:val="00B96211"/>
    <w:rsid w:val="00BA1D3C"/>
    <w:rsid w:val="00BA20E3"/>
    <w:rsid w:val="00BA3C4E"/>
    <w:rsid w:val="00BA436A"/>
    <w:rsid w:val="00BA5D40"/>
    <w:rsid w:val="00BA621B"/>
    <w:rsid w:val="00BB0016"/>
    <w:rsid w:val="00BB3E57"/>
    <w:rsid w:val="00BB4CDC"/>
    <w:rsid w:val="00BB4FF8"/>
    <w:rsid w:val="00BB6A8E"/>
    <w:rsid w:val="00BD0046"/>
    <w:rsid w:val="00BD1677"/>
    <w:rsid w:val="00BD23E2"/>
    <w:rsid w:val="00BD57A3"/>
    <w:rsid w:val="00BD6BBE"/>
    <w:rsid w:val="00BD76F4"/>
    <w:rsid w:val="00BE0A16"/>
    <w:rsid w:val="00BE4737"/>
    <w:rsid w:val="00BE4E56"/>
    <w:rsid w:val="00BF00C3"/>
    <w:rsid w:val="00BF4A03"/>
    <w:rsid w:val="00BF7D35"/>
    <w:rsid w:val="00C001BF"/>
    <w:rsid w:val="00C00559"/>
    <w:rsid w:val="00C007F5"/>
    <w:rsid w:val="00C025CD"/>
    <w:rsid w:val="00C0317E"/>
    <w:rsid w:val="00C047A9"/>
    <w:rsid w:val="00C04B63"/>
    <w:rsid w:val="00C0613E"/>
    <w:rsid w:val="00C07BB0"/>
    <w:rsid w:val="00C1132D"/>
    <w:rsid w:val="00C141FE"/>
    <w:rsid w:val="00C15C80"/>
    <w:rsid w:val="00C16B35"/>
    <w:rsid w:val="00C17AD1"/>
    <w:rsid w:val="00C22A3F"/>
    <w:rsid w:val="00C23567"/>
    <w:rsid w:val="00C24A4D"/>
    <w:rsid w:val="00C25102"/>
    <w:rsid w:val="00C25103"/>
    <w:rsid w:val="00C32CBE"/>
    <w:rsid w:val="00C3313F"/>
    <w:rsid w:val="00C35E7B"/>
    <w:rsid w:val="00C3628C"/>
    <w:rsid w:val="00C40DED"/>
    <w:rsid w:val="00C4222B"/>
    <w:rsid w:val="00C42421"/>
    <w:rsid w:val="00C42A32"/>
    <w:rsid w:val="00C4376E"/>
    <w:rsid w:val="00C44C9C"/>
    <w:rsid w:val="00C44F05"/>
    <w:rsid w:val="00C52ACF"/>
    <w:rsid w:val="00C55405"/>
    <w:rsid w:val="00C55A70"/>
    <w:rsid w:val="00C5650B"/>
    <w:rsid w:val="00C5669C"/>
    <w:rsid w:val="00C56E24"/>
    <w:rsid w:val="00C618E2"/>
    <w:rsid w:val="00C624B7"/>
    <w:rsid w:val="00C65216"/>
    <w:rsid w:val="00C7797E"/>
    <w:rsid w:val="00C81137"/>
    <w:rsid w:val="00C812CA"/>
    <w:rsid w:val="00C827AD"/>
    <w:rsid w:val="00C82867"/>
    <w:rsid w:val="00C83D38"/>
    <w:rsid w:val="00C910D8"/>
    <w:rsid w:val="00C9169B"/>
    <w:rsid w:val="00C91B6D"/>
    <w:rsid w:val="00C9349C"/>
    <w:rsid w:val="00C967AC"/>
    <w:rsid w:val="00CA13AC"/>
    <w:rsid w:val="00CA171C"/>
    <w:rsid w:val="00CA29CA"/>
    <w:rsid w:val="00CA31F7"/>
    <w:rsid w:val="00CA4E6B"/>
    <w:rsid w:val="00CB17BB"/>
    <w:rsid w:val="00CB405D"/>
    <w:rsid w:val="00CB66D3"/>
    <w:rsid w:val="00CB7A44"/>
    <w:rsid w:val="00CC00E0"/>
    <w:rsid w:val="00CC1190"/>
    <w:rsid w:val="00CC6958"/>
    <w:rsid w:val="00CC74A8"/>
    <w:rsid w:val="00CC7C8E"/>
    <w:rsid w:val="00CD19A5"/>
    <w:rsid w:val="00CD234D"/>
    <w:rsid w:val="00CD2C1C"/>
    <w:rsid w:val="00CD3C78"/>
    <w:rsid w:val="00CD3E96"/>
    <w:rsid w:val="00CD3FD6"/>
    <w:rsid w:val="00CD6E68"/>
    <w:rsid w:val="00CD7A25"/>
    <w:rsid w:val="00CE101E"/>
    <w:rsid w:val="00CE400E"/>
    <w:rsid w:val="00CE7B77"/>
    <w:rsid w:val="00CF47B7"/>
    <w:rsid w:val="00CF553D"/>
    <w:rsid w:val="00CF66F6"/>
    <w:rsid w:val="00CF6E50"/>
    <w:rsid w:val="00CF70EE"/>
    <w:rsid w:val="00CF7B80"/>
    <w:rsid w:val="00D00684"/>
    <w:rsid w:val="00D01159"/>
    <w:rsid w:val="00D047D5"/>
    <w:rsid w:val="00D05338"/>
    <w:rsid w:val="00D05C3C"/>
    <w:rsid w:val="00D06C9F"/>
    <w:rsid w:val="00D07F60"/>
    <w:rsid w:val="00D10A5C"/>
    <w:rsid w:val="00D142C3"/>
    <w:rsid w:val="00D1468C"/>
    <w:rsid w:val="00D1763E"/>
    <w:rsid w:val="00D17F2C"/>
    <w:rsid w:val="00D20084"/>
    <w:rsid w:val="00D228E7"/>
    <w:rsid w:val="00D23A98"/>
    <w:rsid w:val="00D23CF0"/>
    <w:rsid w:val="00D26E4E"/>
    <w:rsid w:val="00D30032"/>
    <w:rsid w:val="00D301B8"/>
    <w:rsid w:val="00D30BBC"/>
    <w:rsid w:val="00D30F4A"/>
    <w:rsid w:val="00D32653"/>
    <w:rsid w:val="00D32D18"/>
    <w:rsid w:val="00D3463B"/>
    <w:rsid w:val="00D34B8C"/>
    <w:rsid w:val="00D36A42"/>
    <w:rsid w:val="00D3766F"/>
    <w:rsid w:val="00D42142"/>
    <w:rsid w:val="00D4220B"/>
    <w:rsid w:val="00D45D36"/>
    <w:rsid w:val="00D4728C"/>
    <w:rsid w:val="00D554C1"/>
    <w:rsid w:val="00D56266"/>
    <w:rsid w:val="00D57457"/>
    <w:rsid w:val="00D60555"/>
    <w:rsid w:val="00D605A7"/>
    <w:rsid w:val="00D61A1C"/>
    <w:rsid w:val="00D66AFA"/>
    <w:rsid w:val="00D67335"/>
    <w:rsid w:val="00D7021D"/>
    <w:rsid w:val="00D70C81"/>
    <w:rsid w:val="00D721BC"/>
    <w:rsid w:val="00D731D3"/>
    <w:rsid w:val="00D74B39"/>
    <w:rsid w:val="00D768FB"/>
    <w:rsid w:val="00D8148D"/>
    <w:rsid w:val="00D8310F"/>
    <w:rsid w:val="00D85B20"/>
    <w:rsid w:val="00D86C89"/>
    <w:rsid w:val="00D913B6"/>
    <w:rsid w:val="00D914D2"/>
    <w:rsid w:val="00D920A3"/>
    <w:rsid w:val="00D933E9"/>
    <w:rsid w:val="00D95603"/>
    <w:rsid w:val="00D96690"/>
    <w:rsid w:val="00DA07E6"/>
    <w:rsid w:val="00DA143A"/>
    <w:rsid w:val="00DA1470"/>
    <w:rsid w:val="00DA1937"/>
    <w:rsid w:val="00DA1DA6"/>
    <w:rsid w:val="00DA2EEA"/>
    <w:rsid w:val="00DA3C47"/>
    <w:rsid w:val="00DA404E"/>
    <w:rsid w:val="00DA487F"/>
    <w:rsid w:val="00DA4C36"/>
    <w:rsid w:val="00DA50AB"/>
    <w:rsid w:val="00DA512C"/>
    <w:rsid w:val="00DA5869"/>
    <w:rsid w:val="00DA6B53"/>
    <w:rsid w:val="00DB2BE9"/>
    <w:rsid w:val="00DB3487"/>
    <w:rsid w:val="00DB7047"/>
    <w:rsid w:val="00DB74A2"/>
    <w:rsid w:val="00DC0695"/>
    <w:rsid w:val="00DC1494"/>
    <w:rsid w:val="00DC2FA6"/>
    <w:rsid w:val="00DC4B11"/>
    <w:rsid w:val="00DC62E2"/>
    <w:rsid w:val="00DC6908"/>
    <w:rsid w:val="00DD0E9D"/>
    <w:rsid w:val="00DD1314"/>
    <w:rsid w:val="00DD1E14"/>
    <w:rsid w:val="00DD787B"/>
    <w:rsid w:val="00DE0142"/>
    <w:rsid w:val="00DE1403"/>
    <w:rsid w:val="00DE2FBB"/>
    <w:rsid w:val="00DE4434"/>
    <w:rsid w:val="00DE509B"/>
    <w:rsid w:val="00DE5A3D"/>
    <w:rsid w:val="00DE5B24"/>
    <w:rsid w:val="00DE5F0F"/>
    <w:rsid w:val="00DE7FE2"/>
    <w:rsid w:val="00DF04DE"/>
    <w:rsid w:val="00DF2169"/>
    <w:rsid w:val="00DF451E"/>
    <w:rsid w:val="00DF5389"/>
    <w:rsid w:val="00DF5F35"/>
    <w:rsid w:val="00DF6DE9"/>
    <w:rsid w:val="00E00228"/>
    <w:rsid w:val="00E03D0D"/>
    <w:rsid w:val="00E057D8"/>
    <w:rsid w:val="00E0652E"/>
    <w:rsid w:val="00E101F4"/>
    <w:rsid w:val="00E10D15"/>
    <w:rsid w:val="00E117FA"/>
    <w:rsid w:val="00E11820"/>
    <w:rsid w:val="00E135B9"/>
    <w:rsid w:val="00E14B51"/>
    <w:rsid w:val="00E1538C"/>
    <w:rsid w:val="00E1568D"/>
    <w:rsid w:val="00E16190"/>
    <w:rsid w:val="00E16E1F"/>
    <w:rsid w:val="00E20596"/>
    <w:rsid w:val="00E21A4F"/>
    <w:rsid w:val="00E2259C"/>
    <w:rsid w:val="00E22C75"/>
    <w:rsid w:val="00E247E8"/>
    <w:rsid w:val="00E26C48"/>
    <w:rsid w:val="00E26D4F"/>
    <w:rsid w:val="00E27136"/>
    <w:rsid w:val="00E27200"/>
    <w:rsid w:val="00E27D45"/>
    <w:rsid w:val="00E327E3"/>
    <w:rsid w:val="00E349D1"/>
    <w:rsid w:val="00E3585C"/>
    <w:rsid w:val="00E3682D"/>
    <w:rsid w:val="00E37113"/>
    <w:rsid w:val="00E374EA"/>
    <w:rsid w:val="00E40346"/>
    <w:rsid w:val="00E406F3"/>
    <w:rsid w:val="00E42847"/>
    <w:rsid w:val="00E51347"/>
    <w:rsid w:val="00E514C7"/>
    <w:rsid w:val="00E51983"/>
    <w:rsid w:val="00E52480"/>
    <w:rsid w:val="00E621A3"/>
    <w:rsid w:val="00E6280B"/>
    <w:rsid w:val="00E629DF"/>
    <w:rsid w:val="00E62BA0"/>
    <w:rsid w:val="00E644E3"/>
    <w:rsid w:val="00E71898"/>
    <w:rsid w:val="00E75845"/>
    <w:rsid w:val="00E775F1"/>
    <w:rsid w:val="00E80113"/>
    <w:rsid w:val="00E82748"/>
    <w:rsid w:val="00E82A56"/>
    <w:rsid w:val="00E86ABE"/>
    <w:rsid w:val="00E91838"/>
    <w:rsid w:val="00E9199B"/>
    <w:rsid w:val="00E92E9B"/>
    <w:rsid w:val="00EA09A7"/>
    <w:rsid w:val="00EA0B5D"/>
    <w:rsid w:val="00EA0C5D"/>
    <w:rsid w:val="00EA1319"/>
    <w:rsid w:val="00EA33CA"/>
    <w:rsid w:val="00EA378C"/>
    <w:rsid w:val="00EA3CEB"/>
    <w:rsid w:val="00EA45DA"/>
    <w:rsid w:val="00EA6557"/>
    <w:rsid w:val="00EA6E9E"/>
    <w:rsid w:val="00EA74FB"/>
    <w:rsid w:val="00EB050B"/>
    <w:rsid w:val="00EB1849"/>
    <w:rsid w:val="00EB3919"/>
    <w:rsid w:val="00EB4149"/>
    <w:rsid w:val="00EB6B3D"/>
    <w:rsid w:val="00EB7908"/>
    <w:rsid w:val="00EB7A08"/>
    <w:rsid w:val="00EC1680"/>
    <w:rsid w:val="00EC25B2"/>
    <w:rsid w:val="00EC3B8E"/>
    <w:rsid w:val="00EC604D"/>
    <w:rsid w:val="00EC78B0"/>
    <w:rsid w:val="00ED0881"/>
    <w:rsid w:val="00ED10F4"/>
    <w:rsid w:val="00ED2CAC"/>
    <w:rsid w:val="00ED2DFF"/>
    <w:rsid w:val="00ED315A"/>
    <w:rsid w:val="00ED771F"/>
    <w:rsid w:val="00EE0B18"/>
    <w:rsid w:val="00EE10C9"/>
    <w:rsid w:val="00EE1C19"/>
    <w:rsid w:val="00EE1E9E"/>
    <w:rsid w:val="00EE3F6B"/>
    <w:rsid w:val="00EE451C"/>
    <w:rsid w:val="00EE4F31"/>
    <w:rsid w:val="00EE54DC"/>
    <w:rsid w:val="00EF052C"/>
    <w:rsid w:val="00EF1BEF"/>
    <w:rsid w:val="00EF1F7D"/>
    <w:rsid w:val="00EF29BB"/>
    <w:rsid w:val="00EF356C"/>
    <w:rsid w:val="00F00973"/>
    <w:rsid w:val="00F02A67"/>
    <w:rsid w:val="00F039E6"/>
    <w:rsid w:val="00F054C3"/>
    <w:rsid w:val="00F05E2B"/>
    <w:rsid w:val="00F06E60"/>
    <w:rsid w:val="00F06F7B"/>
    <w:rsid w:val="00F07BEB"/>
    <w:rsid w:val="00F11431"/>
    <w:rsid w:val="00F1171C"/>
    <w:rsid w:val="00F13AAE"/>
    <w:rsid w:val="00F14148"/>
    <w:rsid w:val="00F15697"/>
    <w:rsid w:val="00F15AD5"/>
    <w:rsid w:val="00F16355"/>
    <w:rsid w:val="00F163AE"/>
    <w:rsid w:val="00F1674E"/>
    <w:rsid w:val="00F16C84"/>
    <w:rsid w:val="00F1789C"/>
    <w:rsid w:val="00F26349"/>
    <w:rsid w:val="00F2776B"/>
    <w:rsid w:val="00F31679"/>
    <w:rsid w:val="00F33A4D"/>
    <w:rsid w:val="00F33C33"/>
    <w:rsid w:val="00F34DD4"/>
    <w:rsid w:val="00F3554F"/>
    <w:rsid w:val="00F35C95"/>
    <w:rsid w:val="00F406F0"/>
    <w:rsid w:val="00F40FD4"/>
    <w:rsid w:val="00F4155B"/>
    <w:rsid w:val="00F41970"/>
    <w:rsid w:val="00F42926"/>
    <w:rsid w:val="00F42B06"/>
    <w:rsid w:val="00F5109A"/>
    <w:rsid w:val="00F542A8"/>
    <w:rsid w:val="00F546FF"/>
    <w:rsid w:val="00F54D4B"/>
    <w:rsid w:val="00F54FE9"/>
    <w:rsid w:val="00F61D6B"/>
    <w:rsid w:val="00F62008"/>
    <w:rsid w:val="00F63D91"/>
    <w:rsid w:val="00F67F95"/>
    <w:rsid w:val="00F750D8"/>
    <w:rsid w:val="00F77531"/>
    <w:rsid w:val="00F80266"/>
    <w:rsid w:val="00F83AF6"/>
    <w:rsid w:val="00F90471"/>
    <w:rsid w:val="00F92267"/>
    <w:rsid w:val="00F94954"/>
    <w:rsid w:val="00FA1953"/>
    <w:rsid w:val="00FA21B7"/>
    <w:rsid w:val="00FA23F3"/>
    <w:rsid w:val="00FA3661"/>
    <w:rsid w:val="00FA3A42"/>
    <w:rsid w:val="00FA4386"/>
    <w:rsid w:val="00FA5060"/>
    <w:rsid w:val="00FA5C3B"/>
    <w:rsid w:val="00FA5D3C"/>
    <w:rsid w:val="00FB0624"/>
    <w:rsid w:val="00FB10AB"/>
    <w:rsid w:val="00FB2517"/>
    <w:rsid w:val="00FB27B4"/>
    <w:rsid w:val="00FB524F"/>
    <w:rsid w:val="00FB6562"/>
    <w:rsid w:val="00FB7CAF"/>
    <w:rsid w:val="00FC4ADA"/>
    <w:rsid w:val="00FC4BA3"/>
    <w:rsid w:val="00FC4DE0"/>
    <w:rsid w:val="00FC56DA"/>
    <w:rsid w:val="00FC5779"/>
    <w:rsid w:val="00FC6A39"/>
    <w:rsid w:val="00FC70F4"/>
    <w:rsid w:val="00FD142E"/>
    <w:rsid w:val="00FD3613"/>
    <w:rsid w:val="00FD5EA7"/>
    <w:rsid w:val="00FD6FFF"/>
    <w:rsid w:val="00FE112B"/>
    <w:rsid w:val="00FE2F72"/>
    <w:rsid w:val="00FE4F11"/>
    <w:rsid w:val="00FE7BCC"/>
    <w:rsid w:val="00FF1015"/>
    <w:rsid w:val="00FF1A0C"/>
    <w:rsid w:val="00FF264E"/>
    <w:rsid w:val="00FF335D"/>
    <w:rsid w:val="00FF3FC2"/>
    <w:rsid w:val="00FF55F6"/>
    <w:rsid w:val="00FF5EC6"/>
    <w:rsid w:val="00FF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8E629C"/>
  <w15:docId w15:val="{0337A152-2832-4C3D-A271-70CA7FFB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87B"/>
    <w:pPr>
      <w:spacing w:after="60"/>
      <w:ind w:firstLine="567"/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DD787B"/>
    <w:pPr>
      <w:keepNext/>
      <w:keepLines/>
      <w:spacing w:before="60" w:after="120"/>
      <w:ind w:firstLine="0"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D787B"/>
    <w:pPr>
      <w:keepNext/>
      <w:keepLines/>
      <w:ind w:firstLine="0"/>
      <w:jc w:val="center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DD787B"/>
    <w:pPr>
      <w:keepNext/>
      <w:keepLines/>
      <w:ind w:firstLine="0"/>
      <w:jc w:val="center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D787B"/>
    <w:rPr>
      <w:rFonts w:ascii="Cambria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DD787B"/>
    <w:rPr>
      <w:rFonts w:ascii="Cambria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DD787B"/>
    <w:rPr>
      <w:rFonts w:ascii="Cambria" w:hAnsi="Cambria"/>
      <w:b/>
      <w:bCs/>
      <w:sz w:val="26"/>
      <w:szCs w:val="26"/>
    </w:rPr>
  </w:style>
  <w:style w:type="paragraph" w:styleId="a3">
    <w:name w:val="Title"/>
    <w:basedOn w:val="a"/>
    <w:link w:val="a4"/>
    <w:qFormat/>
    <w:rsid w:val="00DD787B"/>
    <w:pPr>
      <w:spacing w:after="0"/>
      <w:ind w:firstLine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Заголовок Знак"/>
    <w:link w:val="a3"/>
    <w:rsid w:val="00DD787B"/>
    <w:rPr>
      <w:rFonts w:ascii="Cambria" w:hAnsi="Cambria"/>
      <w:b/>
      <w:bCs/>
      <w:kern w:val="28"/>
      <w:sz w:val="32"/>
      <w:szCs w:val="32"/>
    </w:rPr>
  </w:style>
  <w:style w:type="paragraph" w:styleId="a5">
    <w:name w:val="List Paragraph"/>
    <w:aliases w:val="ПАРАГРАФ"/>
    <w:basedOn w:val="a"/>
    <w:link w:val="a6"/>
    <w:uiPriority w:val="34"/>
    <w:qFormat/>
    <w:rsid w:val="00F4197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2195F"/>
    <w:pPr>
      <w:spacing w:after="0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2195F"/>
    <w:rPr>
      <w:rFonts w:ascii="Tahoma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DA1937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link w:val="a9"/>
    <w:uiPriority w:val="99"/>
    <w:rsid w:val="00DA1937"/>
    <w:rPr>
      <w:sz w:val="24"/>
      <w:lang w:eastAsia="ru-RU"/>
    </w:rPr>
  </w:style>
  <w:style w:type="paragraph" w:styleId="ab">
    <w:name w:val="footer"/>
    <w:basedOn w:val="a"/>
    <w:link w:val="ac"/>
    <w:uiPriority w:val="99"/>
    <w:unhideWhenUsed/>
    <w:rsid w:val="00DA1937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link w:val="ab"/>
    <w:uiPriority w:val="99"/>
    <w:rsid w:val="00DA1937"/>
    <w:rPr>
      <w:sz w:val="24"/>
      <w:lang w:eastAsia="ru-RU"/>
    </w:rPr>
  </w:style>
  <w:style w:type="paragraph" w:styleId="ad">
    <w:name w:val="No Spacing"/>
    <w:uiPriority w:val="1"/>
    <w:qFormat/>
    <w:rsid w:val="00CD234D"/>
    <w:rPr>
      <w:sz w:val="24"/>
      <w:szCs w:val="24"/>
    </w:rPr>
  </w:style>
  <w:style w:type="paragraph" w:styleId="ae">
    <w:name w:val="Body Text Indent"/>
    <w:basedOn w:val="a"/>
    <w:link w:val="af"/>
    <w:rsid w:val="00522E21"/>
    <w:pPr>
      <w:spacing w:after="120"/>
      <w:ind w:left="283" w:firstLine="0"/>
      <w:jc w:val="left"/>
    </w:pPr>
    <w:rPr>
      <w:rFonts w:ascii="Georgia" w:hAnsi="Georgia"/>
      <w:szCs w:val="24"/>
    </w:rPr>
  </w:style>
  <w:style w:type="character" w:customStyle="1" w:styleId="af">
    <w:name w:val="Основной текст с отступом Знак"/>
    <w:link w:val="ae"/>
    <w:rsid w:val="00522E21"/>
    <w:rPr>
      <w:rFonts w:ascii="Georgia" w:hAnsi="Georgia"/>
      <w:sz w:val="24"/>
      <w:szCs w:val="24"/>
      <w:lang w:eastAsia="ru-RU"/>
    </w:rPr>
  </w:style>
  <w:style w:type="table" w:styleId="af0">
    <w:name w:val="Table Grid"/>
    <w:basedOn w:val="a1"/>
    <w:uiPriority w:val="39"/>
    <w:rsid w:val="00522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Emphasis"/>
    <w:uiPriority w:val="20"/>
    <w:qFormat/>
    <w:locked/>
    <w:rsid w:val="00522E21"/>
    <w:rPr>
      <w:i/>
      <w:iCs/>
    </w:rPr>
  </w:style>
  <w:style w:type="paragraph" w:customStyle="1" w:styleId="TextBoldCenter">
    <w:name w:val="TextBoldCenter"/>
    <w:basedOn w:val="a"/>
    <w:rsid w:val="007B5984"/>
    <w:pPr>
      <w:autoSpaceDE w:val="0"/>
      <w:autoSpaceDN w:val="0"/>
      <w:adjustRightInd w:val="0"/>
      <w:spacing w:before="283" w:after="0"/>
      <w:ind w:firstLine="0"/>
      <w:jc w:val="center"/>
    </w:pPr>
    <w:rPr>
      <w:b/>
      <w:bCs/>
      <w:sz w:val="26"/>
      <w:szCs w:val="26"/>
    </w:rPr>
  </w:style>
  <w:style w:type="character" w:customStyle="1" w:styleId="FontStyle11">
    <w:name w:val="Font Style11"/>
    <w:uiPriority w:val="99"/>
    <w:rsid w:val="00126FC5"/>
    <w:rPr>
      <w:rFonts w:ascii="Times New Roman" w:hAnsi="Times New Roman" w:cs="Times New Roman" w:hint="default"/>
      <w:b/>
      <w:bCs/>
    </w:rPr>
  </w:style>
  <w:style w:type="character" w:customStyle="1" w:styleId="FontStyle12">
    <w:name w:val="Font Style12"/>
    <w:rsid w:val="00126FC5"/>
    <w:rPr>
      <w:rFonts w:ascii="Times New Roman" w:hAnsi="Times New Roman" w:cs="Times New Roman" w:hint="default"/>
      <w:sz w:val="24"/>
      <w:szCs w:val="24"/>
    </w:rPr>
  </w:style>
  <w:style w:type="character" w:styleId="af2">
    <w:name w:val="annotation reference"/>
    <w:uiPriority w:val="99"/>
    <w:semiHidden/>
    <w:unhideWhenUsed/>
    <w:rsid w:val="0034688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346882"/>
    <w:rPr>
      <w:sz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346882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34688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346882"/>
    <w:rPr>
      <w:b/>
      <w:bCs/>
    </w:rPr>
  </w:style>
  <w:style w:type="paragraph" w:styleId="af7">
    <w:name w:val="footnote text"/>
    <w:basedOn w:val="a"/>
    <w:link w:val="af8"/>
    <w:uiPriority w:val="99"/>
    <w:unhideWhenUsed/>
    <w:rsid w:val="00576FBA"/>
    <w:pPr>
      <w:spacing w:after="0"/>
    </w:pPr>
    <w:rPr>
      <w:sz w:val="20"/>
    </w:rPr>
  </w:style>
  <w:style w:type="character" w:customStyle="1" w:styleId="af8">
    <w:name w:val="Текст сноски Знак"/>
    <w:basedOn w:val="a0"/>
    <w:link w:val="af7"/>
    <w:uiPriority w:val="99"/>
    <w:rsid w:val="00576FBA"/>
  </w:style>
  <w:style w:type="character" w:styleId="af9">
    <w:name w:val="footnote reference"/>
    <w:basedOn w:val="a0"/>
    <w:uiPriority w:val="99"/>
    <w:unhideWhenUsed/>
    <w:rsid w:val="00576FBA"/>
    <w:rPr>
      <w:vertAlign w:val="superscript"/>
    </w:rPr>
  </w:style>
  <w:style w:type="character" w:customStyle="1" w:styleId="a6">
    <w:name w:val="Абзац списка Знак"/>
    <w:aliases w:val="ПАРАГРАФ Знак"/>
    <w:link w:val="a5"/>
    <w:uiPriority w:val="34"/>
    <w:locked/>
    <w:rsid w:val="00CF66F6"/>
    <w:rPr>
      <w:sz w:val="24"/>
    </w:rPr>
  </w:style>
  <w:style w:type="paragraph" w:styleId="afa">
    <w:name w:val="Revision"/>
    <w:hidden/>
    <w:uiPriority w:val="99"/>
    <w:semiHidden/>
    <w:rsid w:val="00F02A67"/>
    <w:rPr>
      <w:sz w:val="24"/>
    </w:rPr>
  </w:style>
  <w:style w:type="paragraph" w:styleId="afb">
    <w:name w:val="caption"/>
    <w:basedOn w:val="a"/>
    <w:next w:val="a"/>
    <w:unhideWhenUsed/>
    <w:qFormat/>
    <w:locked/>
    <w:rsid w:val="00064B28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41">
    <w:name w:val="Таблица простая 41"/>
    <w:basedOn w:val="a1"/>
    <w:next w:val="4"/>
    <w:uiPriority w:val="44"/>
    <w:rsid w:val="00A327A3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">
    <w:name w:val="Plain Table 4"/>
    <w:basedOn w:val="a1"/>
    <w:uiPriority w:val="44"/>
    <w:rsid w:val="00A327A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D554C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c">
    <w:name w:val="Grid Table Light"/>
    <w:basedOn w:val="a1"/>
    <w:uiPriority w:val="40"/>
    <w:rsid w:val="00D30F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d">
    <w:name w:val="endnote text"/>
    <w:basedOn w:val="a"/>
    <w:link w:val="afe"/>
    <w:uiPriority w:val="99"/>
    <w:semiHidden/>
    <w:unhideWhenUsed/>
    <w:rsid w:val="00A541BD"/>
    <w:pPr>
      <w:spacing w:after="0"/>
    </w:pPr>
    <w:rPr>
      <w:sz w:val="20"/>
    </w:rPr>
  </w:style>
  <w:style w:type="character" w:customStyle="1" w:styleId="afe">
    <w:name w:val="Текст концевой сноски Знак"/>
    <w:basedOn w:val="a0"/>
    <w:link w:val="afd"/>
    <w:uiPriority w:val="99"/>
    <w:semiHidden/>
    <w:rsid w:val="00A541BD"/>
  </w:style>
  <w:style w:type="character" w:styleId="aff">
    <w:name w:val="endnote reference"/>
    <w:basedOn w:val="a0"/>
    <w:uiPriority w:val="99"/>
    <w:semiHidden/>
    <w:unhideWhenUsed/>
    <w:rsid w:val="00A541BD"/>
    <w:rPr>
      <w:vertAlign w:val="superscript"/>
    </w:rPr>
  </w:style>
  <w:style w:type="character" w:styleId="aff0">
    <w:name w:val="Placeholder Text"/>
    <w:basedOn w:val="a0"/>
    <w:uiPriority w:val="99"/>
    <w:semiHidden/>
    <w:rsid w:val="00A541BD"/>
    <w:rPr>
      <w:color w:val="808080"/>
    </w:rPr>
  </w:style>
  <w:style w:type="table" w:styleId="21">
    <w:name w:val="Plain Table 2"/>
    <w:basedOn w:val="a1"/>
    <w:uiPriority w:val="42"/>
    <w:rsid w:val="0055171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1">
    <w:name w:val="TOC Heading"/>
    <w:basedOn w:val="1"/>
    <w:next w:val="a"/>
    <w:uiPriority w:val="39"/>
    <w:unhideWhenUsed/>
    <w:qFormat/>
    <w:rsid w:val="00337E69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22">
    <w:name w:val="toc 2"/>
    <w:basedOn w:val="a"/>
    <w:next w:val="a"/>
    <w:autoRedefine/>
    <w:uiPriority w:val="39"/>
    <w:unhideWhenUsed/>
    <w:rsid w:val="00337E69"/>
    <w:pPr>
      <w:spacing w:after="100"/>
      <w:ind w:left="240"/>
    </w:pPr>
  </w:style>
  <w:style w:type="character" w:styleId="aff2">
    <w:name w:val="Hyperlink"/>
    <w:basedOn w:val="a0"/>
    <w:uiPriority w:val="99"/>
    <w:unhideWhenUsed/>
    <w:rsid w:val="00337E6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1247C"/>
    <w:pPr>
      <w:tabs>
        <w:tab w:val="left" w:pos="440"/>
        <w:tab w:val="right" w:leader="dot" w:pos="9629"/>
      </w:tabs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31">
    <w:name w:val="toc 3"/>
    <w:basedOn w:val="a"/>
    <w:next w:val="a"/>
    <w:autoRedefine/>
    <w:uiPriority w:val="39"/>
    <w:unhideWhenUsed/>
    <w:rsid w:val="00337E69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customStyle="1" w:styleId="Default">
    <w:name w:val="Default"/>
    <w:rsid w:val="00B73771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1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3A0C073-7362-454B-8AAA-906BCE1A0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4721</Words>
  <Characters>26910</Characters>
  <Application>Microsoft Office Word</Application>
  <DocSecurity>0</DocSecurity>
  <Lines>224</Lines>
  <Paragraphs>63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AHML</Company>
  <LinksUpToDate>false</LinksUpToDate>
  <CharactersWithSpaces>31568</CharactersWithSpaces>
  <SharedDoc>false</SharedDoc>
  <HLinks>
    <vt:vector size="6" baseType="variant">
      <vt:variant>
        <vt:i4>7929925</vt:i4>
      </vt:variant>
      <vt:variant>
        <vt:i4>6002</vt:i4>
      </vt:variant>
      <vt:variant>
        <vt:i4>1025</vt:i4>
      </vt:variant>
      <vt:variant>
        <vt:i4>1</vt:i4>
      </vt:variant>
      <vt:variant>
        <vt:lpwstr>cid:image001.jpg@01D10507.E1423EA0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Камышев Андрей Викторович</dc:creator>
  <cp:keywords/>
  <dc:description/>
  <cp:lastModifiedBy>Артименя Дмитрий Николаевич</cp:lastModifiedBy>
  <cp:revision>6</cp:revision>
  <cp:lastPrinted>2019-07-26T06:00:00Z</cp:lastPrinted>
  <dcterms:created xsi:type="dcterms:W3CDTF">2019-08-13T07:48:00Z</dcterms:created>
  <dcterms:modified xsi:type="dcterms:W3CDTF">2019-08-13T12:56:00Z</dcterms:modified>
</cp:coreProperties>
</file>